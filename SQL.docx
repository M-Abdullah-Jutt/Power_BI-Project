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9E837" w14:textId="79B9EA62" w:rsidR="009A432E" w:rsidRDefault="009A432E" w:rsidP="009A432E">
      <w:pPr>
        <w:pStyle w:val="Heading1"/>
        <w:rPr>
          <w:ins w:id="0" w:author="Muhammad Abdullah" w:date="2024-12-24T15:47:00Z" w16du:dateUtc="2024-12-24T10:47:00Z"/>
        </w:rPr>
      </w:pPr>
      <w:r w:rsidRPr="009A432E">
        <w:t>SQL &amp; Power BI Project</w:t>
      </w:r>
    </w:p>
    <w:p w14:paraId="53B6D0FF" w14:textId="77777777" w:rsidR="009A432E" w:rsidDel="009A432E" w:rsidRDefault="009A432E" w:rsidP="009A432E">
      <w:pPr>
        <w:rPr>
          <w:del w:id="1" w:author="Muhammad Abdullah" w:date="2024-12-24T15:47:00Z" w16du:dateUtc="2024-12-24T10:47:00Z"/>
        </w:rPr>
      </w:pPr>
    </w:p>
    <w:p w14:paraId="46FD2B01" w14:textId="33978A4F" w:rsidR="009A432E" w:rsidRDefault="009A432E" w:rsidP="009A432E">
      <w:pPr>
        <w:jc w:val="center"/>
        <w:rPr>
          <w:ins w:id="2" w:author="Muhammad Abdullah" w:date="2024-12-24T15:48:00Z" w16du:dateUtc="2024-12-24T10:48:00Z"/>
        </w:rPr>
      </w:pPr>
      <w:ins w:id="3" w:author="Muhammad Abdullah" w:date="2024-12-24T15:48:00Z" w16du:dateUtc="2024-12-24T10:48:00Z">
        <w:r>
          <w:t>Reference Sheet</w:t>
        </w:r>
      </w:ins>
    </w:p>
    <w:p w14:paraId="20022507" w14:textId="6E40B0EF" w:rsidR="009A432E" w:rsidRPr="00A51639" w:rsidRDefault="00A51639" w:rsidP="009A432E">
      <w:pPr>
        <w:rPr>
          <w:b/>
          <w:bCs/>
        </w:rPr>
      </w:pPr>
      <w:r w:rsidRPr="00A51639">
        <w:rPr>
          <w:b/>
          <w:bCs/>
        </w:rPr>
        <w:t>KPI</w:t>
      </w:r>
    </w:p>
    <w:p w14:paraId="12530E91" w14:textId="3F8D8DB1" w:rsidR="009A432E" w:rsidRPr="00064C1A" w:rsidRDefault="009A432E" w:rsidP="009A432E">
      <w:pPr>
        <w:pStyle w:val="ListParagraph"/>
        <w:numPr>
          <w:ilvl w:val="0"/>
          <w:numId w:val="1"/>
        </w:numPr>
        <w:rPr>
          <w:highlight w:val="yellow"/>
        </w:rPr>
      </w:pPr>
      <w:r w:rsidRPr="00064C1A">
        <w:rPr>
          <w:highlight w:val="yellow"/>
        </w:rPr>
        <w:t>Total Revenue:</w:t>
      </w:r>
    </w:p>
    <w:p w14:paraId="79A31411" w14:textId="3F7A42A9" w:rsidR="009A432E" w:rsidRDefault="009A432E" w:rsidP="009A432E">
      <w:pPr>
        <w:pStyle w:val="ListParagraph"/>
      </w:pPr>
      <w:r>
        <w:t xml:space="preserve">                             The sum of the total prize of all pizza orders.</w:t>
      </w:r>
    </w:p>
    <w:p w14:paraId="6608864A" w14:textId="756CAA87" w:rsidR="00064C1A" w:rsidRDefault="00064C1A" w:rsidP="00064C1A">
      <w:pPr>
        <w:pStyle w:val="ListParagraph"/>
      </w:pPr>
      <w:r>
        <w:t>Query is,</w:t>
      </w:r>
    </w:p>
    <w:p w14:paraId="4E2C9990" w14:textId="4D38DDCB" w:rsidR="009A432E" w:rsidRDefault="00064C1A" w:rsidP="00064C1A">
      <w:pPr>
        <w:pStyle w:val="ListParagraph"/>
        <w:rPr>
          <w:color w:val="1F4E79" w:themeColor="accent5" w:themeShade="80"/>
        </w:rPr>
      </w:pPr>
      <w:r>
        <w:t xml:space="preserve">                </w:t>
      </w:r>
      <w:r w:rsidRPr="00064C1A">
        <w:rPr>
          <w:color w:val="1F4E79" w:themeColor="accent5" w:themeShade="80"/>
        </w:rPr>
        <w:t xml:space="preserve"> SELECT CAST(</w:t>
      </w:r>
      <w:proofErr w:type="gramStart"/>
      <w:r w:rsidRPr="00064C1A">
        <w:rPr>
          <w:color w:val="1F4E79" w:themeColor="accent5" w:themeShade="80"/>
        </w:rPr>
        <w:t>SUM(</w:t>
      </w:r>
      <w:proofErr w:type="spellStart"/>
      <w:proofErr w:type="gramEnd"/>
      <w:r w:rsidRPr="00064C1A">
        <w:rPr>
          <w:color w:val="1F4E79" w:themeColor="accent5" w:themeShade="80"/>
        </w:rPr>
        <w:t>total_price</w:t>
      </w:r>
      <w:proofErr w:type="spellEnd"/>
      <w:r w:rsidRPr="00064C1A">
        <w:rPr>
          <w:color w:val="1F4E79" w:themeColor="accent5" w:themeShade="80"/>
        </w:rPr>
        <w:t xml:space="preserve">) AS DECIMAL(10,2)) AS </w:t>
      </w:r>
      <w:proofErr w:type="spellStart"/>
      <w:r w:rsidRPr="00064C1A">
        <w:rPr>
          <w:color w:val="1F4E79" w:themeColor="accent5" w:themeShade="80"/>
        </w:rPr>
        <w:t>total_revenue</w:t>
      </w:r>
      <w:proofErr w:type="spellEnd"/>
      <w:r w:rsidRPr="00064C1A">
        <w:rPr>
          <w:color w:val="1F4E79" w:themeColor="accent5" w:themeShade="80"/>
        </w:rPr>
        <w:t xml:space="preserve"> from </w:t>
      </w:r>
      <w:proofErr w:type="spellStart"/>
      <w:r w:rsidRPr="00064C1A">
        <w:rPr>
          <w:color w:val="1F4E79" w:themeColor="accent5" w:themeShade="80"/>
        </w:rPr>
        <w:t>pizza_sales</w:t>
      </w:r>
      <w:proofErr w:type="spellEnd"/>
    </w:p>
    <w:p w14:paraId="4B23B147" w14:textId="77777777" w:rsidR="00064C1A" w:rsidRDefault="00064C1A" w:rsidP="00064C1A">
      <w:pPr>
        <w:pStyle w:val="ListParagraph"/>
        <w:rPr>
          <w:color w:val="1F4E79" w:themeColor="accent5" w:themeShade="80"/>
        </w:rPr>
      </w:pPr>
    </w:p>
    <w:p w14:paraId="23BBA626" w14:textId="214CD82C" w:rsidR="00064C1A" w:rsidRDefault="00064C1A" w:rsidP="00064C1A">
      <w:pPr>
        <w:pStyle w:val="ListParagraph"/>
      </w:pPr>
      <w:r w:rsidRPr="00064C1A">
        <w:rPr>
          <w:noProof/>
        </w:rPr>
        <w:drawing>
          <wp:inline distT="0" distB="0" distL="0" distR="0" wp14:anchorId="1C0DE302" wp14:editId="5BCA8117">
            <wp:extent cx="1200212" cy="533427"/>
            <wp:effectExtent l="0" t="0" r="0" b="0"/>
            <wp:docPr id="658304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04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212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2245" w14:textId="77777777" w:rsidR="00064C1A" w:rsidRDefault="00064C1A" w:rsidP="00064C1A">
      <w:pPr>
        <w:pStyle w:val="ListParagraph"/>
      </w:pPr>
    </w:p>
    <w:p w14:paraId="0A3FD4D3" w14:textId="77777777" w:rsidR="009A432E" w:rsidRDefault="009A432E" w:rsidP="009A432E">
      <w:pPr>
        <w:pStyle w:val="ListParagraph"/>
      </w:pPr>
    </w:p>
    <w:p w14:paraId="6B2C4B65" w14:textId="10626E71" w:rsidR="009A432E" w:rsidRPr="00064C1A" w:rsidRDefault="009A432E" w:rsidP="009A432E">
      <w:pPr>
        <w:pStyle w:val="ListParagraph"/>
        <w:numPr>
          <w:ilvl w:val="0"/>
          <w:numId w:val="1"/>
        </w:numPr>
        <w:rPr>
          <w:highlight w:val="yellow"/>
        </w:rPr>
      </w:pPr>
      <w:r w:rsidRPr="00064C1A">
        <w:rPr>
          <w:highlight w:val="yellow"/>
        </w:rPr>
        <w:t>Average Order Value:</w:t>
      </w:r>
    </w:p>
    <w:p w14:paraId="5A917E08" w14:textId="20F51440" w:rsidR="009A432E" w:rsidRDefault="009A432E" w:rsidP="009A432E">
      <w:pPr>
        <w:pStyle w:val="ListParagraph"/>
      </w:pPr>
      <w:r>
        <w:t xml:space="preserve">                                        The average amount spent per order, calculat</w:t>
      </w:r>
      <w:r w:rsidR="00064C1A">
        <w:t>ed</w:t>
      </w:r>
      <w:r>
        <w:t xml:space="preserve"> by dividing the total revenue by the total number of orders.</w:t>
      </w:r>
    </w:p>
    <w:p w14:paraId="46CFA0E7" w14:textId="77777777" w:rsidR="00064C1A" w:rsidRDefault="00064C1A" w:rsidP="009A432E">
      <w:pPr>
        <w:pStyle w:val="ListParagraph"/>
      </w:pPr>
    </w:p>
    <w:p w14:paraId="64F08D8E" w14:textId="59E9EEDA" w:rsidR="009A432E" w:rsidRDefault="00064C1A" w:rsidP="00064C1A">
      <w:pPr>
        <w:pStyle w:val="ListParagraph"/>
        <w:rPr>
          <w:color w:val="1F4E79" w:themeColor="accent5" w:themeShade="80"/>
        </w:rPr>
      </w:pPr>
      <w:r w:rsidRPr="00064C1A">
        <w:rPr>
          <w:color w:val="1F4E79" w:themeColor="accent5" w:themeShade="80"/>
        </w:rPr>
        <w:t>SELECT CAST(</w:t>
      </w:r>
      <w:proofErr w:type="gramStart"/>
      <w:r w:rsidRPr="00064C1A">
        <w:rPr>
          <w:color w:val="1F4E79" w:themeColor="accent5" w:themeShade="80"/>
        </w:rPr>
        <w:t>SUM(</w:t>
      </w:r>
      <w:proofErr w:type="spellStart"/>
      <w:proofErr w:type="gramEnd"/>
      <w:r w:rsidRPr="00064C1A">
        <w:rPr>
          <w:color w:val="1F4E79" w:themeColor="accent5" w:themeShade="80"/>
        </w:rPr>
        <w:t>total_price</w:t>
      </w:r>
      <w:proofErr w:type="spellEnd"/>
      <w:r w:rsidRPr="00064C1A">
        <w:rPr>
          <w:color w:val="1F4E79" w:themeColor="accent5" w:themeShade="80"/>
        </w:rPr>
        <w:t>) / COUNT(</w:t>
      </w:r>
      <w:proofErr w:type="spellStart"/>
      <w:r w:rsidRPr="00064C1A">
        <w:rPr>
          <w:color w:val="1F4E79" w:themeColor="accent5" w:themeShade="80"/>
        </w:rPr>
        <w:t>pizza_id</w:t>
      </w:r>
      <w:proofErr w:type="spellEnd"/>
      <w:r w:rsidRPr="00064C1A">
        <w:rPr>
          <w:color w:val="1F4E79" w:themeColor="accent5" w:themeShade="80"/>
        </w:rPr>
        <w:t xml:space="preserve">) AS DECIMAL(10,2)) AS </w:t>
      </w:r>
      <w:proofErr w:type="spellStart"/>
      <w:r w:rsidRPr="00064C1A">
        <w:rPr>
          <w:color w:val="1F4E79" w:themeColor="accent5" w:themeShade="80"/>
        </w:rPr>
        <w:t>average_amount_spent_per_order</w:t>
      </w:r>
      <w:proofErr w:type="spellEnd"/>
      <w:r w:rsidRPr="00064C1A">
        <w:rPr>
          <w:color w:val="1F4E79" w:themeColor="accent5" w:themeShade="80"/>
        </w:rPr>
        <w:t xml:space="preserve"> from pizza_sales</w:t>
      </w:r>
    </w:p>
    <w:p w14:paraId="55142FDC" w14:textId="77777777" w:rsidR="00064C1A" w:rsidRPr="00064C1A" w:rsidRDefault="00064C1A" w:rsidP="00064C1A">
      <w:pPr>
        <w:pStyle w:val="ListParagraph"/>
        <w:rPr>
          <w:color w:val="1F4E79" w:themeColor="accent5" w:themeShade="80"/>
        </w:rPr>
      </w:pPr>
    </w:p>
    <w:p w14:paraId="44480642" w14:textId="6B7F8C60" w:rsidR="009A432E" w:rsidRDefault="00064C1A" w:rsidP="009A432E">
      <w:pPr>
        <w:pStyle w:val="ListParagraph"/>
      </w:pPr>
      <w:r w:rsidRPr="00064C1A">
        <w:rPr>
          <w:noProof/>
        </w:rPr>
        <w:drawing>
          <wp:inline distT="0" distB="0" distL="0" distR="0" wp14:anchorId="17393A23" wp14:editId="0977FC8D">
            <wp:extent cx="2235315" cy="787440"/>
            <wp:effectExtent l="0" t="0" r="0" b="0"/>
            <wp:docPr id="1587473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73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7BC9" w14:textId="77777777" w:rsidR="00064C1A" w:rsidRDefault="00064C1A" w:rsidP="009A432E">
      <w:pPr>
        <w:pStyle w:val="ListParagraph"/>
      </w:pPr>
    </w:p>
    <w:p w14:paraId="3789A211" w14:textId="77777777" w:rsidR="00064C1A" w:rsidRDefault="00064C1A" w:rsidP="009A432E">
      <w:pPr>
        <w:pStyle w:val="ListParagraph"/>
      </w:pPr>
    </w:p>
    <w:p w14:paraId="05A8D381" w14:textId="77777777" w:rsidR="00064C1A" w:rsidRDefault="00064C1A" w:rsidP="009A432E">
      <w:pPr>
        <w:pStyle w:val="ListParagraph"/>
      </w:pPr>
    </w:p>
    <w:p w14:paraId="643F83BF" w14:textId="6A793D1D" w:rsidR="009A432E" w:rsidRPr="00064C1A" w:rsidRDefault="009A432E" w:rsidP="009A432E">
      <w:pPr>
        <w:pStyle w:val="ListParagraph"/>
        <w:numPr>
          <w:ilvl w:val="0"/>
          <w:numId w:val="1"/>
        </w:numPr>
        <w:rPr>
          <w:highlight w:val="yellow"/>
        </w:rPr>
      </w:pPr>
      <w:r w:rsidRPr="00064C1A">
        <w:rPr>
          <w:highlight w:val="yellow"/>
        </w:rPr>
        <w:t>Total prizes Sold:</w:t>
      </w:r>
    </w:p>
    <w:p w14:paraId="740C81E7" w14:textId="2615730C" w:rsidR="009A432E" w:rsidRDefault="009A432E" w:rsidP="009A432E">
      <w:pPr>
        <w:pStyle w:val="ListParagraph"/>
      </w:pPr>
      <w:r>
        <w:t xml:space="preserve">                                The sum of the quantities of all prizes sold.</w:t>
      </w:r>
    </w:p>
    <w:p w14:paraId="1862DF98" w14:textId="77777777" w:rsidR="009A432E" w:rsidRDefault="009A432E" w:rsidP="009A432E">
      <w:pPr>
        <w:pStyle w:val="ListParagraph"/>
      </w:pPr>
    </w:p>
    <w:p w14:paraId="174EED64" w14:textId="76372C54" w:rsidR="009A432E" w:rsidRDefault="00064C1A" w:rsidP="00064C1A">
      <w:pPr>
        <w:pStyle w:val="ListParagraph"/>
        <w:rPr>
          <w:color w:val="1F4E79" w:themeColor="accent5" w:themeShade="80"/>
        </w:rPr>
      </w:pPr>
      <w:r w:rsidRPr="00064C1A">
        <w:rPr>
          <w:color w:val="1F4E79" w:themeColor="accent5" w:themeShade="80"/>
        </w:rPr>
        <w:t xml:space="preserve">SELECT </w:t>
      </w:r>
      <w:proofErr w:type="gramStart"/>
      <w:r w:rsidRPr="00064C1A">
        <w:rPr>
          <w:color w:val="1F4E79" w:themeColor="accent5" w:themeShade="80"/>
        </w:rPr>
        <w:t>SUM(</w:t>
      </w:r>
      <w:proofErr w:type="gramEnd"/>
      <w:r w:rsidRPr="00064C1A">
        <w:rPr>
          <w:color w:val="1F4E79" w:themeColor="accent5" w:themeShade="80"/>
        </w:rPr>
        <w:t xml:space="preserve">quantity) AS </w:t>
      </w:r>
      <w:proofErr w:type="spellStart"/>
      <w:r w:rsidRPr="00064C1A">
        <w:rPr>
          <w:color w:val="1F4E79" w:themeColor="accent5" w:themeShade="80"/>
        </w:rPr>
        <w:t>total_pizzas_sold</w:t>
      </w:r>
      <w:proofErr w:type="spellEnd"/>
      <w:r w:rsidRPr="00064C1A">
        <w:rPr>
          <w:color w:val="1F4E79" w:themeColor="accent5" w:themeShade="80"/>
        </w:rPr>
        <w:t xml:space="preserve"> from </w:t>
      </w:r>
      <w:proofErr w:type="spellStart"/>
      <w:r w:rsidRPr="00064C1A">
        <w:rPr>
          <w:color w:val="1F4E79" w:themeColor="accent5" w:themeShade="80"/>
        </w:rPr>
        <w:t>pizza_sales</w:t>
      </w:r>
      <w:proofErr w:type="spellEnd"/>
    </w:p>
    <w:p w14:paraId="6CA56217" w14:textId="77777777" w:rsidR="00064C1A" w:rsidRDefault="00064C1A" w:rsidP="00064C1A">
      <w:pPr>
        <w:pStyle w:val="ListParagraph"/>
        <w:rPr>
          <w:color w:val="1F4E79" w:themeColor="accent5" w:themeShade="80"/>
        </w:rPr>
      </w:pPr>
    </w:p>
    <w:p w14:paraId="6161D390" w14:textId="0D6A426F" w:rsidR="00064C1A" w:rsidRDefault="00064C1A" w:rsidP="00064C1A">
      <w:pPr>
        <w:pStyle w:val="ListParagraph"/>
        <w:rPr>
          <w:color w:val="1F4E79" w:themeColor="accent5" w:themeShade="80"/>
        </w:rPr>
      </w:pPr>
      <w:r w:rsidRPr="00064C1A">
        <w:rPr>
          <w:noProof/>
          <w:color w:val="1F4E79" w:themeColor="accent5" w:themeShade="80"/>
        </w:rPr>
        <w:drawing>
          <wp:inline distT="0" distB="0" distL="0" distR="0" wp14:anchorId="408355F2" wp14:editId="0984F28B">
            <wp:extent cx="1720938" cy="723937"/>
            <wp:effectExtent l="0" t="0" r="0" b="0"/>
            <wp:docPr id="275699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997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A33C" w14:textId="77777777" w:rsidR="00064C1A" w:rsidRDefault="00064C1A" w:rsidP="00064C1A">
      <w:pPr>
        <w:pStyle w:val="ListParagraph"/>
        <w:rPr>
          <w:color w:val="1F4E79" w:themeColor="accent5" w:themeShade="80"/>
        </w:rPr>
      </w:pPr>
    </w:p>
    <w:p w14:paraId="009ED01F" w14:textId="77777777" w:rsidR="00064C1A" w:rsidRDefault="00064C1A" w:rsidP="00064C1A">
      <w:pPr>
        <w:pStyle w:val="ListParagraph"/>
        <w:rPr>
          <w:color w:val="1F4E79" w:themeColor="accent5" w:themeShade="80"/>
        </w:rPr>
      </w:pPr>
    </w:p>
    <w:p w14:paraId="70DB5FEA" w14:textId="77777777" w:rsidR="00064C1A" w:rsidRDefault="00064C1A" w:rsidP="00064C1A">
      <w:pPr>
        <w:pStyle w:val="ListParagraph"/>
        <w:rPr>
          <w:color w:val="1F4E79" w:themeColor="accent5" w:themeShade="80"/>
        </w:rPr>
      </w:pPr>
    </w:p>
    <w:p w14:paraId="104C4F20" w14:textId="77777777" w:rsidR="00064C1A" w:rsidRDefault="00064C1A" w:rsidP="00064C1A">
      <w:pPr>
        <w:pStyle w:val="ListParagraph"/>
        <w:rPr>
          <w:color w:val="1F4E79" w:themeColor="accent5" w:themeShade="80"/>
        </w:rPr>
      </w:pPr>
    </w:p>
    <w:p w14:paraId="36C84E67" w14:textId="77777777" w:rsidR="00AE5145" w:rsidRDefault="00AE5145" w:rsidP="00064C1A">
      <w:pPr>
        <w:pStyle w:val="ListParagraph"/>
        <w:rPr>
          <w:color w:val="1F4E79" w:themeColor="accent5" w:themeShade="80"/>
        </w:rPr>
      </w:pPr>
    </w:p>
    <w:p w14:paraId="3C792AE2" w14:textId="77777777" w:rsidR="00AE5145" w:rsidRPr="00064C1A" w:rsidRDefault="00AE5145" w:rsidP="00064C1A">
      <w:pPr>
        <w:pStyle w:val="ListParagraph"/>
        <w:rPr>
          <w:color w:val="1F4E79" w:themeColor="accent5" w:themeShade="80"/>
        </w:rPr>
      </w:pPr>
    </w:p>
    <w:p w14:paraId="0E797925" w14:textId="32CC9E1B" w:rsidR="009A432E" w:rsidRPr="00064C1A" w:rsidRDefault="009A432E" w:rsidP="009A432E">
      <w:pPr>
        <w:pStyle w:val="ListParagraph"/>
        <w:numPr>
          <w:ilvl w:val="0"/>
          <w:numId w:val="1"/>
        </w:numPr>
        <w:rPr>
          <w:highlight w:val="yellow"/>
        </w:rPr>
      </w:pPr>
      <w:r w:rsidRPr="00064C1A">
        <w:rPr>
          <w:highlight w:val="yellow"/>
        </w:rPr>
        <w:lastRenderedPageBreak/>
        <w:t>Total Orders:</w:t>
      </w:r>
    </w:p>
    <w:p w14:paraId="4BD35DB8" w14:textId="5C052C0D" w:rsidR="009A432E" w:rsidRDefault="009A432E" w:rsidP="009A432E">
      <w:pPr>
        <w:pStyle w:val="ListParagraph"/>
      </w:pPr>
      <w:r>
        <w:t xml:space="preserve">                         The number of orders placed.</w:t>
      </w:r>
    </w:p>
    <w:p w14:paraId="046E9606" w14:textId="77777777" w:rsidR="00AE5145" w:rsidRDefault="00AE5145" w:rsidP="009A432E">
      <w:pPr>
        <w:pStyle w:val="ListParagraph"/>
      </w:pPr>
    </w:p>
    <w:p w14:paraId="1B1011CE" w14:textId="006FC4B1" w:rsidR="00064C1A" w:rsidRPr="00AE5145" w:rsidRDefault="00AE5145" w:rsidP="00AE5145">
      <w:pPr>
        <w:pStyle w:val="ListParagraph"/>
        <w:rPr>
          <w:color w:val="1F4E79" w:themeColor="accent5" w:themeShade="80"/>
        </w:rPr>
      </w:pPr>
      <w:r w:rsidRPr="00AE5145">
        <w:rPr>
          <w:color w:val="1F4E79" w:themeColor="accent5" w:themeShade="80"/>
        </w:rPr>
        <w:t xml:space="preserve">SELECT </w:t>
      </w:r>
      <w:proofErr w:type="gramStart"/>
      <w:r w:rsidRPr="00AE5145">
        <w:rPr>
          <w:color w:val="1F4E79" w:themeColor="accent5" w:themeShade="80"/>
        </w:rPr>
        <w:t>COUNT(</w:t>
      </w:r>
      <w:proofErr w:type="gramEnd"/>
      <w:r w:rsidRPr="00AE5145">
        <w:rPr>
          <w:color w:val="1F4E79" w:themeColor="accent5" w:themeShade="80"/>
        </w:rPr>
        <w:t xml:space="preserve">Distinct </w:t>
      </w:r>
      <w:proofErr w:type="spellStart"/>
      <w:r w:rsidRPr="00AE5145">
        <w:rPr>
          <w:color w:val="1F4E79" w:themeColor="accent5" w:themeShade="80"/>
        </w:rPr>
        <w:t>order_id</w:t>
      </w:r>
      <w:proofErr w:type="spellEnd"/>
      <w:r w:rsidRPr="00AE5145">
        <w:rPr>
          <w:color w:val="1F4E79" w:themeColor="accent5" w:themeShade="80"/>
        </w:rPr>
        <w:t xml:space="preserve">) AS </w:t>
      </w:r>
      <w:proofErr w:type="spellStart"/>
      <w:r w:rsidRPr="00AE5145">
        <w:rPr>
          <w:color w:val="1F4E79" w:themeColor="accent5" w:themeShade="80"/>
        </w:rPr>
        <w:t>total_orders</w:t>
      </w:r>
      <w:proofErr w:type="spellEnd"/>
      <w:r w:rsidRPr="00AE5145">
        <w:rPr>
          <w:color w:val="1F4E79" w:themeColor="accent5" w:themeShade="80"/>
        </w:rPr>
        <w:t xml:space="preserve"> from </w:t>
      </w:r>
      <w:proofErr w:type="spellStart"/>
      <w:r w:rsidRPr="00AE5145">
        <w:rPr>
          <w:color w:val="1F4E79" w:themeColor="accent5" w:themeShade="80"/>
        </w:rPr>
        <w:t>pizza_sales</w:t>
      </w:r>
      <w:proofErr w:type="spellEnd"/>
    </w:p>
    <w:p w14:paraId="77477FEF" w14:textId="77777777" w:rsidR="009A432E" w:rsidRDefault="009A432E" w:rsidP="009A432E">
      <w:pPr>
        <w:pStyle w:val="ListParagraph"/>
      </w:pPr>
    </w:p>
    <w:p w14:paraId="6200A462" w14:textId="7FB64F72" w:rsidR="00AE5145" w:rsidRDefault="00AE5145" w:rsidP="009A432E">
      <w:pPr>
        <w:pStyle w:val="ListParagraph"/>
      </w:pPr>
      <w:r w:rsidRPr="00AE5145">
        <w:rPr>
          <w:noProof/>
        </w:rPr>
        <w:drawing>
          <wp:inline distT="0" distB="0" distL="0" distR="0" wp14:anchorId="1012C925" wp14:editId="3BBB5D3E">
            <wp:extent cx="1568531" cy="844593"/>
            <wp:effectExtent l="0" t="0" r="0" b="0"/>
            <wp:docPr id="206787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78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2E6E" w14:textId="77777777" w:rsidR="00AE5145" w:rsidRDefault="00AE5145" w:rsidP="009A432E">
      <w:pPr>
        <w:pStyle w:val="ListParagraph"/>
      </w:pPr>
    </w:p>
    <w:p w14:paraId="40DDE22A" w14:textId="77777777" w:rsidR="009A432E" w:rsidRDefault="009A432E" w:rsidP="009A432E">
      <w:pPr>
        <w:pStyle w:val="ListParagraph"/>
      </w:pPr>
    </w:p>
    <w:p w14:paraId="089B925D" w14:textId="6860AA08" w:rsidR="009A432E" w:rsidRPr="00064C1A" w:rsidRDefault="009A432E" w:rsidP="009A432E">
      <w:pPr>
        <w:pStyle w:val="ListParagraph"/>
        <w:numPr>
          <w:ilvl w:val="0"/>
          <w:numId w:val="1"/>
        </w:numPr>
        <w:rPr>
          <w:highlight w:val="yellow"/>
        </w:rPr>
      </w:pPr>
      <w:r w:rsidRPr="00064C1A">
        <w:rPr>
          <w:highlight w:val="yellow"/>
        </w:rPr>
        <w:t>Average prizes per order:</w:t>
      </w:r>
    </w:p>
    <w:p w14:paraId="305143A2" w14:textId="054C908A" w:rsidR="009A432E" w:rsidRDefault="009A432E" w:rsidP="00A51639">
      <w:pPr>
        <w:pStyle w:val="ListParagraph"/>
      </w:pPr>
      <w:r>
        <w:t xml:space="preserve">                                               The average number of prizes sold per order, calculated by dividing the total number of prizes sold by the total number of orders.   </w:t>
      </w:r>
    </w:p>
    <w:p w14:paraId="07431FF0" w14:textId="77777777" w:rsidR="00A51639" w:rsidRDefault="00A51639" w:rsidP="00A51639">
      <w:pPr>
        <w:pStyle w:val="ListParagraph"/>
      </w:pPr>
    </w:p>
    <w:p w14:paraId="61468AEF" w14:textId="77777777" w:rsidR="00A51639" w:rsidRPr="00A51639" w:rsidRDefault="00A51639" w:rsidP="00A51639">
      <w:pPr>
        <w:pStyle w:val="ListParagraph"/>
        <w:rPr>
          <w:color w:val="1F4E79" w:themeColor="accent5" w:themeShade="80"/>
        </w:rPr>
      </w:pPr>
      <w:r w:rsidRPr="00A51639">
        <w:rPr>
          <w:color w:val="1F4E79" w:themeColor="accent5" w:themeShade="80"/>
        </w:rPr>
        <w:t xml:space="preserve">SELECT </w:t>
      </w:r>
      <w:proofErr w:type="gramStart"/>
      <w:r w:rsidRPr="00A51639">
        <w:rPr>
          <w:color w:val="1F4E79" w:themeColor="accent5" w:themeShade="80"/>
        </w:rPr>
        <w:t>cast(</w:t>
      </w:r>
      <w:proofErr w:type="gramEnd"/>
      <w:r w:rsidRPr="00A51639">
        <w:rPr>
          <w:color w:val="1F4E79" w:themeColor="accent5" w:themeShade="80"/>
        </w:rPr>
        <w:t>CAST(SUM(quantity) as decimal(10,2)) /</w:t>
      </w:r>
    </w:p>
    <w:p w14:paraId="17FCA08D" w14:textId="6A4CF02D" w:rsidR="00A51639" w:rsidRDefault="00A51639" w:rsidP="00A51639">
      <w:pPr>
        <w:pStyle w:val="ListParagraph"/>
        <w:rPr>
          <w:color w:val="1F4E79" w:themeColor="accent5" w:themeShade="80"/>
        </w:rPr>
      </w:pPr>
      <w:proofErr w:type="gramStart"/>
      <w:r w:rsidRPr="00A51639">
        <w:rPr>
          <w:color w:val="1F4E79" w:themeColor="accent5" w:themeShade="80"/>
        </w:rPr>
        <w:t>cast(</w:t>
      </w:r>
      <w:proofErr w:type="gramEnd"/>
      <w:r w:rsidRPr="00A51639">
        <w:rPr>
          <w:color w:val="1F4E79" w:themeColor="accent5" w:themeShade="80"/>
        </w:rPr>
        <w:t>count(</w:t>
      </w:r>
      <w:proofErr w:type="spellStart"/>
      <w:r w:rsidRPr="00A51639">
        <w:rPr>
          <w:color w:val="1F4E79" w:themeColor="accent5" w:themeShade="80"/>
        </w:rPr>
        <w:t>DIstinct</w:t>
      </w:r>
      <w:proofErr w:type="spellEnd"/>
      <w:r w:rsidRPr="00A51639">
        <w:rPr>
          <w:color w:val="1F4E79" w:themeColor="accent5" w:themeShade="80"/>
        </w:rPr>
        <w:t xml:space="preserve"> </w:t>
      </w:r>
      <w:proofErr w:type="spellStart"/>
      <w:r w:rsidRPr="00A51639">
        <w:rPr>
          <w:color w:val="1F4E79" w:themeColor="accent5" w:themeShade="80"/>
        </w:rPr>
        <w:t>order_id</w:t>
      </w:r>
      <w:proofErr w:type="spellEnd"/>
      <w:r w:rsidRPr="00A51639">
        <w:rPr>
          <w:color w:val="1F4E79" w:themeColor="accent5" w:themeShade="80"/>
        </w:rPr>
        <w:t xml:space="preserve">) as DECIMAL(10,2)) as decimal(10,2)) from </w:t>
      </w:r>
      <w:proofErr w:type="spellStart"/>
      <w:r w:rsidRPr="00A51639">
        <w:rPr>
          <w:color w:val="1F4E79" w:themeColor="accent5" w:themeShade="80"/>
        </w:rPr>
        <w:t>pizza_sales</w:t>
      </w:r>
      <w:proofErr w:type="spellEnd"/>
    </w:p>
    <w:p w14:paraId="09529D56" w14:textId="77777777" w:rsidR="00A51639" w:rsidRDefault="00A51639" w:rsidP="00A51639">
      <w:pPr>
        <w:pStyle w:val="ListParagraph"/>
        <w:rPr>
          <w:color w:val="1F4E79" w:themeColor="accent5" w:themeShade="80"/>
        </w:rPr>
      </w:pPr>
    </w:p>
    <w:p w14:paraId="310E3812" w14:textId="29619106" w:rsidR="00A51639" w:rsidRDefault="00A51639" w:rsidP="00A51639">
      <w:pPr>
        <w:pStyle w:val="ListParagraph"/>
        <w:rPr>
          <w:color w:val="1F4E79" w:themeColor="accent5" w:themeShade="80"/>
        </w:rPr>
      </w:pPr>
      <w:r w:rsidRPr="00A51639">
        <w:rPr>
          <w:noProof/>
          <w:color w:val="1F4E79" w:themeColor="accent5" w:themeShade="80"/>
        </w:rPr>
        <w:drawing>
          <wp:inline distT="0" distB="0" distL="0" distR="0" wp14:anchorId="1F0554BF" wp14:editId="2A90D464">
            <wp:extent cx="1625684" cy="901746"/>
            <wp:effectExtent l="0" t="0" r="0" b="0"/>
            <wp:docPr id="784708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081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87C2" w14:textId="77777777" w:rsidR="00A51639" w:rsidRDefault="00A51639" w:rsidP="00A51639">
      <w:pPr>
        <w:rPr>
          <w:color w:val="1F4E79" w:themeColor="accent5" w:themeShade="80"/>
        </w:rPr>
      </w:pPr>
    </w:p>
    <w:p w14:paraId="64F84935" w14:textId="77777777" w:rsidR="00A51639" w:rsidRDefault="00A51639" w:rsidP="00A51639">
      <w:pPr>
        <w:rPr>
          <w:color w:val="1F4E79" w:themeColor="accent5" w:themeShade="80"/>
        </w:rPr>
      </w:pPr>
    </w:p>
    <w:p w14:paraId="4E6AE0F2" w14:textId="0EB3F2E6" w:rsidR="00A51639" w:rsidRDefault="00A51639" w:rsidP="00593E09">
      <w:pPr>
        <w:rPr>
          <w:color w:val="1F4E79" w:themeColor="accent5" w:themeShade="80"/>
        </w:rPr>
      </w:pPr>
      <w:r w:rsidRPr="00A51639">
        <w:rPr>
          <w:b/>
          <w:bCs/>
          <w:color w:val="1F4E79" w:themeColor="accent5" w:themeShade="80"/>
        </w:rPr>
        <w:t>Charts</w:t>
      </w:r>
    </w:p>
    <w:p w14:paraId="770E0462" w14:textId="21169387" w:rsidR="00593E09" w:rsidRDefault="00593E09" w:rsidP="00593E09">
      <w:pPr>
        <w:pStyle w:val="ListParagraph"/>
        <w:numPr>
          <w:ilvl w:val="0"/>
          <w:numId w:val="4"/>
        </w:numPr>
      </w:pPr>
      <w:r w:rsidRPr="00BF6DF3">
        <w:t>Daily Trends for Total Orders:</w:t>
      </w:r>
    </w:p>
    <w:p w14:paraId="73FC6F38" w14:textId="77777777" w:rsidR="00BF6DF3" w:rsidRDefault="00BF6DF3" w:rsidP="00BF6DF3">
      <w:pPr>
        <w:pStyle w:val="ListParagraph"/>
      </w:pPr>
    </w:p>
    <w:p w14:paraId="52518C89" w14:textId="77777777" w:rsidR="00BF6DF3" w:rsidRPr="00BF6DF3" w:rsidRDefault="00BF6DF3" w:rsidP="00BF6DF3">
      <w:pPr>
        <w:pStyle w:val="ListParagraph"/>
        <w:autoSpaceDE w:val="0"/>
        <w:autoSpaceDN w:val="0"/>
        <w:adjustRightInd w:val="0"/>
        <w:spacing w:after="0" w:line="240" w:lineRule="auto"/>
        <w:rPr>
          <w:color w:val="1F4E79" w:themeColor="accent5" w:themeShade="80"/>
        </w:rPr>
      </w:pPr>
      <w:r w:rsidRPr="00BF6DF3">
        <w:rPr>
          <w:color w:val="1F4E79" w:themeColor="accent5" w:themeShade="80"/>
        </w:rPr>
        <w:t xml:space="preserve">SELECT </w:t>
      </w:r>
      <w:proofErr w:type="gramStart"/>
      <w:r w:rsidRPr="00BF6DF3">
        <w:rPr>
          <w:color w:val="1F4E79" w:themeColor="accent5" w:themeShade="80"/>
        </w:rPr>
        <w:t>DATENAME(</w:t>
      </w:r>
      <w:proofErr w:type="gramEnd"/>
      <w:r w:rsidRPr="00BF6DF3">
        <w:rPr>
          <w:color w:val="1F4E79" w:themeColor="accent5" w:themeShade="80"/>
        </w:rPr>
        <w:t xml:space="preserve">DW, </w:t>
      </w:r>
      <w:proofErr w:type="spellStart"/>
      <w:r w:rsidRPr="00BF6DF3">
        <w:rPr>
          <w:color w:val="1F4E79" w:themeColor="accent5" w:themeShade="80"/>
        </w:rPr>
        <w:t>order_date</w:t>
      </w:r>
      <w:proofErr w:type="spellEnd"/>
      <w:r w:rsidRPr="00BF6DF3">
        <w:rPr>
          <w:color w:val="1F4E79" w:themeColor="accent5" w:themeShade="80"/>
        </w:rPr>
        <w:t xml:space="preserve">) as </w:t>
      </w:r>
      <w:proofErr w:type="spellStart"/>
      <w:r w:rsidRPr="00BF6DF3">
        <w:rPr>
          <w:color w:val="1F4E79" w:themeColor="accent5" w:themeShade="80"/>
        </w:rPr>
        <w:t>order_day</w:t>
      </w:r>
      <w:proofErr w:type="spellEnd"/>
      <w:r w:rsidRPr="00BF6DF3">
        <w:rPr>
          <w:color w:val="1F4E79" w:themeColor="accent5" w:themeShade="80"/>
        </w:rPr>
        <w:t xml:space="preserve">, count(distinct </w:t>
      </w:r>
      <w:proofErr w:type="spellStart"/>
      <w:r w:rsidRPr="00BF6DF3">
        <w:rPr>
          <w:color w:val="1F4E79" w:themeColor="accent5" w:themeShade="80"/>
        </w:rPr>
        <w:t>order_id</w:t>
      </w:r>
      <w:proofErr w:type="spellEnd"/>
      <w:r w:rsidRPr="00BF6DF3">
        <w:rPr>
          <w:color w:val="1F4E79" w:themeColor="accent5" w:themeShade="80"/>
        </w:rPr>
        <w:t xml:space="preserve">) as </w:t>
      </w:r>
      <w:proofErr w:type="spellStart"/>
      <w:r w:rsidRPr="00BF6DF3">
        <w:rPr>
          <w:color w:val="1F4E79" w:themeColor="accent5" w:themeShade="80"/>
        </w:rPr>
        <w:t>total_orders</w:t>
      </w:r>
      <w:proofErr w:type="spellEnd"/>
    </w:p>
    <w:p w14:paraId="1D8954C4" w14:textId="77777777" w:rsidR="00BF6DF3" w:rsidRPr="00BF6DF3" w:rsidRDefault="00BF6DF3" w:rsidP="00BF6DF3">
      <w:pPr>
        <w:pStyle w:val="ListParagraph"/>
        <w:autoSpaceDE w:val="0"/>
        <w:autoSpaceDN w:val="0"/>
        <w:adjustRightInd w:val="0"/>
        <w:spacing w:after="0" w:line="240" w:lineRule="auto"/>
        <w:rPr>
          <w:color w:val="1F4E79" w:themeColor="accent5" w:themeShade="80"/>
        </w:rPr>
      </w:pPr>
      <w:r w:rsidRPr="00BF6DF3">
        <w:rPr>
          <w:color w:val="1F4E79" w:themeColor="accent5" w:themeShade="80"/>
        </w:rPr>
        <w:t xml:space="preserve">from </w:t>
      </w:r>
      <w:proofErr w:type="spellStart"/>
      <w:r w:rsidRPr="00BF6DF3">
        <w:rPr>
          <w:color w:val="1F4E79" w:themeColor="accent5" w:themeShade="80"/>
        </w:rPr>
        <w:t>pizza_sales</w:t>
      </w:r>
      <w:proofErr w:type="spellEnd"/>
    </w:p>
    <w:p w14:paraId="38859362" w14:textId="77777777" w:rsidR="00BF6DF3" w:rsidRPr="00BF6DF3" w:rsidRDefault="00BF6DF3" w:rsidP="00BF6DF3">
      <w:pPr>
        <w:pStyle w:val="ListParagraph"/>
        <w:autoSpaceDE w:val="0"/>
        <w:autoSpaceDN w:val="0"/>
        <w:adjustRightInd w:val="0"/>
        <w:spacing w:after="0" w:line="240" w:lineRule="auto"/>
        <w:rPr>
          <w:color w:val="1F4E79" w:themeColor="accent5" w:themeShade="80"/>
        </w:rPr>
      </w:pPr>
      <w:r w:rsidRPr="00BF6DF3">
        <w:rPr>
          <w:color w:val="1F4E79" w:themeColor="accent5" w:themeShade="80"/>
        </w:rPr>
        <w:t xml:space="preserve">group by </w:t>
      </w:r>
      <w:proofErr w:type="gramStart"/>
      <w:r w:rsidRPr="00BF6DF3">
        <w:rPr>
          <w:color w:val="1F4E79" w:themeColor="accent5" w:themeShade="80"/>
        </w:rPr>
        <w:t>DATENAME(</w:t>
      </w:r>
      <w:proofErr w:type="gramEnd"/>
      <w:r w:rsidRPr="00BF6DF3">
        <w:rPr>
          <w:color w:val="1F4E79" w:themeColor="accent5" w:themeShade="80"/>
        </w:rPr>
        <w:t xml:space="preserve">DW, </w:t>
      </w:r>
      <w:proofErr w:type="spellStart"/>
      <w:r w:rsidRPr="00BF6DF3">
        <w:rPr>
          <w:color w:val="1F4E79" w:themeColor="accent5" w:themeShade="80"/>
        </w:rPr>
        <w:t>order_date</w:t>
      </w:r>
      <w:proofErr w:type="spellEnd"/>
      <w:r w:rsidRPr="00BF6DF3">
        <w:rPr>
          <w:color w:val="1F4E79" w:themeColor="accent5" w:themeShade="80"/>
        </w:rPr>
        <w:t>)</w:t>
      </w:r>
    </w:p>
    <w:p w14:paraId="2BE23E88" w14:textId="7773E892" w:rsidR="00BF6DF3" w:rsidRDefault="00BF6DF3" w:rsidP="00BF6DF3">
      <w:pPr>
        <w:pStyle w:val="ListParagraph"/>
        <w:rPr>
          <w:color w:val="1F4E79" w:themeColor="accent5" w:themeShade="80"/>
        </w:rPr>
      </w:pPr>
      <w:r w:rsidRPr="00BF6DF3">
        <w:rPr>
          <w:color w:val="1F4E79" w:themeColor="accent5" w:themeShade="80"/>
        </w:rPr>
        <w:t xml:space="preserve">Order by </w:t>
      </w:r>
      <w:proofErr w:type="spellStart"/>
      <w:r w:rsidRPr="00BF6DF3">
        <w:rPr>
          <w:color w:val="1F4E79" w:themeColor="accent5" w:themeShade="80"/>
        </w:rPr>
        <w:t>total_orders</w:t>
      </w:r>
      <w:proofErr w:type="spellEnd"/>
      <w:r w:rsidRPr="00BF6DF3">
        <w:rPr>
          <w:color w:val="1F4E79" w:themeColor="accent5" w:themeShade="80"/>
        </w:rPr>
        <w:t xml:space="preserve"> DESC</w:t>
      </w:r>
    </w:p>
    <w:p w14:paraId="5A843A0B" w14:textId="10FB5523" w:rsidR="00BF6DF3" w:rsidRPr="00BF6DF3" w:rsidRDefault="00BF6DF3" w:rsidP="00BF6DF3">
      <w:pPr>
        <w:pStyle w:val="ListParagraph"/>
        <w:rPr>
          <w:color w:val="1F4E79" w:themeColor="accent5" w:themeShade="80"/>
        </w:rPr>
      </w:pPr>
      <w:r w:rsidRPr="00BF6DF3">
        <w:rPr>
          <w:color w:val="1F4E79" w:themeColor="accent5" w:themeShade="80"/>
        </w:rPr>
        <w:drawing>
          <wp:inline distT="0" distB="0" distL="0" distR="0" wp14:anchorId="14FDC8A1" wp14:editId="670682B5">
            <wp:extent cx="1701887" cy="1759040"/>
            <wp:effectExtent l="0" t="0" r="0" b="0"/>
            <wp:docPr id="149611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123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9D33" w14:textId="77777777" w:rsidR="00593E09" w:rsidRDefault="00593E09" w:rsidP="00593E09">
      <w:pPr>
        <w:pStyle w:val="ListParagraph"/>
        <w:rPr>
          <w:color w:val="1F4E79" w:themeColor="accent5" w:themeShade="80"/>
        </w:rPr>
      </w:pPr>
    </w:p>
    <w:p w14:paraId="49F41AD3" w14:textId="17B06CDC" w:rsidR="00593E09" w:rsidRDefault="00593E09" w:rsidP="00593E09">
      <w:pPr>
        <w:pStyle w:val="ListParagraph"/>
        <w:rPr>
          <w:color w:val="1F4E79" w:themeColor="accent5" w:themeShade="80"/>
        </w:rPr>
      </w:pPr>
      <w:r>
        <w:rPr>
          <w:color w:val="1F4E79" w:themeColor="accent5" w:themeShade="80"/>
        </w:rPr>
        <w:t xml:space="preserve">                                                       </w:t>
      </w:r>
    </w:p>
    <w:p w14:paraId="2E25878D" w14:textId="2CEDC6AF" w:rsidR="00593E09" w:rsidRDefault="00593E09" w:rsidP="00593E09">
      <w:pPr>
        <w:pStyle w:val="ListParagraph"/>
        <w:numPr>
          <w:ilvl w:val="0"/>
          <w:numId w:val="4"/>
        </w:numPr>
      </w:pPr>
      <w:r w:rsidRPr="00BF6DF3">
        <w:t>Monthly Trend for Total Orders:</w:t>
      </w:r>
    </w:p>
    <w:p w14:paraId="38CD0AA8" w14:textId="77777777" w:rsidR="00BF6DF3" w:rsidRPr="00BF6DF3" w:rsidRDefault="00BF6DF3" w:rsidP="00BF6DF3">
      <w:pPr>
        <w:pStyle w:val="ListParagraph"/>
      </w:pPr>
    </w:p>
    <w:p w14:paraId="1C14AA44" w14:textId="77777777" w:rsidR="00BF6DF3" w:rsidRPr="00BF6DF3" w:rsidRDefault="00BF6DF3" w:rsidP="00BF6DF3">
      <w:pPr>
        <w:pStyle w:val="ListParagraph"/>
        <w:autoSpaceDE w:val="0"/>
        <w:autoSpaceDN w:val="0"/>
        <w:adjustRightInd w:val="0"/>
        <w:spacing w:after="0" w:line="240" w:lineRule="auto"/>
        <w:rPr>
          <w:color w:val="1F4E79" w:themeColor="accent5" w:themeShade="80"/>
        </w:rPr>
      </w:pPr>
      <w:r w:rsidRPr="00BF6DF3">
        <w:rPr>
          <w:color w:val="1F4E79" w:themeColor="accent5" w:themeShade="80"/>
        </w:rPr>
        <w:t xml:space="preserve">SELECT </w:t>
      </w:r>
      <w:proofErr w:type="gramStart"/>
      <w:r w:rsidRPr="00BF6DF3">
        <w:rPr>
          <w:color w:val="1F4E79" w:themeColor="accent5" w:themeShade="80"/>
        </w:rPr>
        <w:t>DATENAME(</w:t>
      </w:r>
      <w:proofErr w:type="gramEnd"/>
      <w:r w:rsidRPr="00BF6DF3">
        <w:rPr>
          <w:color w:val="1F4E79" w:themeColor="accent5" w:themeShade="80"/>
        </w:rPr>
        <w:t xml:space="preserve">MONTH, </w:t>
      </w:r>
      <w:proofErr w:type="spellStart"/>
      <w:r w:rsidRPr="00BF6DF3">
        <w:rPr>
          <w:color w:val="1F4E79" w:themeColor="accent5" w:themeShade="80"/>
        </w:rPr>
        <w:t>order_date</w:t>
      </w:r>
      <w:proofErr w:type="spellEnd"/>
      <w:r w:rsidRPr="00BF6DF3">
        <w:rPr>
          <w:color w:val="1F4E79" w:themeColor="accent5" w:themeShade="80"/>
        </w:rPr>
        <w:t xml:space="preserve">) as </w:t>
      </w:r>
      <w:proofErr w:type="spellStart"/>
      <w:r w:rsidRPr="00BF6DF3">
        <w:rPr>
          <w:color w:val="1F4E79" w:themeColor="accent5" w:themeShade="80"/>
        </w:rPr>
        <w:t>order_month</w:t>
      </w:r>
      <w:proofErr w:type="spellEnd"/>
      <w:r w:rsidRPr="00BF6DF3">
        <w:rPr>
          <w:color w:val="1F4E79" w:themeColor="accent5" w:themeShade="80"/>
        </w:rPr>
        <w:t xml:space="preserve">, count(distinct </w:t>
      </w:r>
      <w:proofErr w:type="spellStart"/>
      <w:r w:rsidRPr="00BF6DF3">
        <w:rPr>
          <w:color w:val="1F4E79" w:themeColor="accent5" w:themeShade="80"/>
        </w:rPr>
        <w:t>order_id</w:t>
      </w:r>
      <w:proofErr w:type="spellEnd"/>
      <w:r w:rsidRPr="00BF6DF3">
        <w:rPr>
          <w:color w:val="1F4E79" w:themeColor="accent5" w:themeShade="80"/>
        </w:rPr>
        <w:t xml:space="preserve">) as </w:t>
      </w:r>
      <w:proofErr w:type="spellStart"/>
      <w:r w:rsidRPr="00BF6DF3">
        <w:rPr>
          <w:color w:val="1F4E79" w:themeColor="accent5" w:themeShade="80"/>
        </w:rPr>
        <w:t>total_orders</w:t>
      </w:r>
      <w:proofErr w:type="spellEnd"/>
    </w:p>
    <w:p w14:paraId="5FD4A906" w14:textId="77777777" w:rsidR="00BF6DF3" w:rsidRPr="00BF6DF3" w:rsidRDefault="00BF6DF3" w:rsidP="00BF6DF3">
      <w:pPr>
        <w:pStyle w:val="ListParagraph"/>
        <w:autoSpaceDE w:val="0"/>
        <w:autoSpaceDN w:val="0"/>
        <w:adjustRightInd w:val="0"/>
        <w:spacing w:after="0" w:line="240" w:lineRule="auto"/>
        <w:rPr>
          <w:color w:val="1F4E79" w:themeColor="accent5" w:themeShade="80"/>
        </w:rPr>
      </w:pPr>
      <w:r w:rsidRPr="00BF6DF3">
        <w:rPr>
          <w:color w:val="1F4E79" w:themeColor="accent5" w:themeShade="80"/>
        </w:rPr>
        <w:t xml:space="preserve">from </w:t>
      </w:r>
      <w:proofErr w:type="spellStart"/>
      <w:r w:rsidRPr="00BF6DF3">
        <w:rPr>
          <w:color w:val="1F4E79" w:themeColor="accent5" w:themeShade="80"/>
        </w:rPr>
        <w:t>pizza_sales</w:t>
      </w:r>
      <w:proofErr w:type="spellEnd"/>
    </w:p>
    <w:p w14:paraId="7C653F77" w14:textId="77777777" w:rsidR="00BF6DF3" w:rsidRPr="00BF6DF3" w:rsidRDefault="00BF6DF3" w:rsidP="00BF6DF3">
      <w:pPr>
        <w:pStyle w:val="ListParagraph"/>
        <w:autoSpaceDE w:val="0"/>
        <w:autoSpaceDN w:val="0"/>
        <w:adjustRightInd w:val="0"/>
        <w:spacing w:after="0" w:line="240" w:lineRule="auto"/>
        <w:rPr>
          <w:color w:val="1F4E79" w:themeColor="accent5" w:themeShade="80"/>
        </w:rPr>
      </w:pPr>
      <w:r w:rsidRPr="00BF6DF3">
        <w:rPr>
          <w:color w:val="1F4E79" w:themeColor="accent5" w:themeShade="80"/>
        </w:rPr>
        <w:t xml:space="preserve">group by </w:t>
      </w:r>
      <w:proofErr w:type="gramStart"/>
      <w:r w:rsidRPr="00BF6DF3">
        <w:rPr>
          <w:color w:val="1F4E79" w:themeColor="accent5" w:themeShade="80"/>
        </w:rPr>
        <w:t>DATENAME(</w:t>
      </w:r>
      <w:proofErr w:type="gramEnd"/>
      <w:r w:rsidRPr="00BF6DF3">
        <w:rPr>
          <w:color w:val="1F4E79" w:themeColor="accent5" w:themeShade="80"/>
        </w:rPr>
        <w:t xml:space="preserve">Month, </w:t>
      </w:r>
      <w:proofErr w:type="spellStart"/>
      <w:r w:rsidRPr="00BF6DF3">
        <w:rPr>
          <w:color w:val="1F4E79" w:themeColor="accent5" w:themeShade="80"/>
        </w:rPr>
        <w:t>order_date</w:t>
      </w:r>
      <w:proofErr w:type="spellEnd"/>
      <w:r w:rsidRPr="00BF6DF3">
        <w:rPr>
          <w:color w:val="1F4E79" w:themeColor="accent5" w:themeShade="80"/>
        </w:rPr>
        <w:t>)</w:t>
      </w:r>
    </w:p>
    <w:p w14:paraId="2F587D05" w14:textId="5340B4D6" w:rsidR="00BF6DF3" w:rsidRPr="00BF6DF3" w:rsidRDefault="00BF6DF3" w:rsidP="00BF6DF3">
      <w:pPr>
        <w:pStyle w:val="ListParagraph"/>
        <w:rPr>
          <w:color w:val="1F4E79" w:themeColor="accent5" w:themeShade="80"/>
        </w:rPr>
      </w:pPr>
      <w:r w:rsidRPr="00BF6DF3">
        <w:rPr>
          <w:color w:val="1F4E79" w:themeColor="accent5" w:themeShade="80"/>
        </w:rPr>
        <w:t xml:space="preserve">Order by </w:t>
      </w:r>
      <w:proofErr w:type="spellStart"/>
      <w:r w:rsidRPr="00BF6DF3">
        <w:rPr>
          <w:color w:val="1F4E79" w:themeColor="accent5" w:themeShade="80"/>
        </w:rPr>
        <w:t>total_orders</w:t>
      </w:r>
      <w:proofErr w:type="spellEnd"/>
      <w:r w:rsidRPr="00BF6DF3">
        <w:rPr>
          <w:color w:val="1F4E79" w:themeColor="accent5" w:themeShade="80"/>
        </w:rPr>
        <w:t xml:space="preserve"> DESC</w:t>
      </w:r>
    </w:p>
    <w:p w14:paraId="795DE65C" w14:textId="40F708D7" w:rsidR="00BF6DF3" w:rsidRPr="00BF6DF3" w:rsidRDefault="00BF6DF3" w:rsidP="00BF6DF3">
      <w:pPr>
        <w:rPr>
          <w:color w:val="1F4E79" w:themeColor="accent5" w:themeShade="80"/>
        </w:rPr>
      </w:pPr>
      <w:r>
        <w:rPr>
          <w:color w:val="1F4E79" w:themeColor="accent5" w:themeShade="80"/>
        </w:rPr>
        <w:t xml:space="preserve">               </w:t>
      </w:r>
      <w:r w:rsidRPr="00BF6DF3">
        <w:rPr>
          <w:color w:val="1F4E79" w:themeColor="accent5" w:themeShade="80"/>
        </w:rPr>
        <w:drawing>
          <wp:inline distT="0" distB="0" distL="0" distR="0" wp14:anchorId="601AEF61" wp14:editId="045E3CD3">
            <wp:extent cx="1778091" cy="2514729"/>
            <wp:effectExtent l="0" t="0" r="0" b="0"/>
            <wp:docPr id="294924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249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DEE2" w14:textId="77777777" w:rsidR="00593E09" w:rsidRPr="00BF6DF3" w:rsidRDefault="00593E09" w:rsidP="00BF6DF3">
      <w:pPr>
        <w:pStyle w:val="ListParagraph"/>
      </w:pPr>
    </w:p>
    <w:p w14:paraId="11073C00" w14:textId="6B68BEEF" w:rsidR="00593E09" w:rsidRPr="00BF6DF3" w:rsidRDefault="00593E09" w:rsidP="00593E09">
      <w:pPr>
        <w:pStyle w:val="ListParagraph"/>
        <w:numPr>
          <w:ilvl w:val="0"/>
          <w:numId w:val="4"/>
        </w:numPr>
      </w:pPr>
      <w:r w:rsidRPr="00BF6DF3">
        <w:t>Percentage of Sales by Pizza Category:</w:t>
      </w:r>
    </w:p>
    <w:p w14:paraId="6AC3D4D0" w14:textId="77777777" w:rsidR="00E575AE" w:rsidRPr="00E575AE" w:rsidRDefault="00E575AE" w:rsidP="00E575AE">
      <w:pPr>
        <w:pStyle w:val="ListParagraph"/>
        <w:autoSpaceDE w:val="0"/>
        <w:autoSpaceDN w:val="0"/>
        <w:adjustRightInd w:val="0"/>
        <w:spacing w:after="0" w:line="240" w:lineRule="auto"/>
        <w:rPr>
          <w:color w:val="1F4E79" w:themeColor="accent5" w:themeShade="80"/>
        </w:rPr>
      </w:pPr>
      <w:r w:rsidRPr="00E575AE">
        <w:rPr>
          <w:color w:val="1F4E79" w:themeColor="accent5" w:themeShade="80"/>
        </w:rPr>
        <w:t xml:space="preserve">SELECT </w:t>
      </w:r>
      <w:proofErr w:type="spellStart"/>
      <w:r w:rsidRPr="00E575AE">
        <w:rPr>
          <w:color w:val="1F4E79" w:themeColor="accent5" w:themeShade="80"/>
        </w:rPr>
        <w:t>pizza_category</w:t>
      </w:r>
      <w:proofErr w:type="spellEnd"/>
      <w:r w:rsidRPr="00E575AE">
        <w:rPr>
          <w:color w:val="1F4E79" w:themeColor="accent5" w:themeShade="80"/>
        </w:rPr>
        <w:t>, sum(</w:t>
      </w:r>
      <w:proofErr w:type="spellStart"/>
      <w:r w:rsidRPr="00E575AE">
        <w:rPr>
          <w:color w:val="1F4E79" w:themeColor="accent5" w:themeShade="80"/>
        </w:rPr>
        <w:t>total_price</w:t>
      </w:r>
      <w:proofErr w:type="spellEnd"/>
      <w:r w:rsidRPr="00E575AE">
        <w:rPr>
          <w:color w:val="1F4E79" w:themeColor="accent5" w:themeShade="80"/>
        </w:rPr>
        <w:t xml:space="preserve">) as </w:t>
      </w:r>
      <w:proofErr w:type="spellStart"/>
      <w:r w:rsidRPr="00E575AE">
        <w:rPr>
          <w:color w:val="1F4E79" w:themeColor="accent5" w:themeShade="80"/>
        </w:rPr>
        <w:t>total_sales</w:t>
      </w:r>
      <w:proofErr w:type="spellEnd"/>
      <w:r w:rsidRPr="00E575AE">
        <w:rPr>
          <w:color w:val="1F4E79" w:themeColor="accent5" w:themeShade="80"/>
        </w:rPr>
        <w:t>, sum(</w:t>
      </w:r>
      <w:proofErr w:type="spellStart"/>
      <w:r w:rsidRPr="00E575AE">
        <w:rPr>
          <w:color w:val="1F4E79" w:themeColor="accent5" w:themeShade="80"/>
        </w:rPr>
        <w:t>total_price</w:t>
      </w:r>
      <w:proofErr w:type="spellEnd"/>
      <w:r w:rsidRPr="00E575AE">
        <w:rPr>
          <w:color w:val="1F4E79" w:themeColor="accent5" w:themeShade="80"/>
        </w:rPr>
        <w:t>) * 100 / (select sum(</w:t>
      </w:r>
      <w:proofErr w:type="spellStart"/>
      <w:r w:rsidRPr="00E575AE">
        <w:rPr>
          <w:color w:val="1F4E79" w:themeColor="accent5" w:themeShade="80"/>
        </w:rPr>
        <w:t>total_price</w:t>
      </w:r>
      <w:proofErr w:type="spellEnd"/>
      <w:r w:rsidRPr="00E575AE">
        <w:rPr>
          <w:color w:val="1F4E79" w:themeColor="accent5" w:themeShade="80"/>
        </w:rPr>
        <w:t xml:space="preserve">) from </w:t>
      </w:r>
      <w:proofErr w:type="spellStart"/>
      <w:r w:rsidRPr="00E575AE">
        <w:rPr>
          <w:color w:val="1F4E79" w:themeColor="accent5" w:themeShade="80"/>
        </w:rPr>
        <w:t>pizza_sales</w:t>
      </w:r>
      <w:proofErr w:type="spellEnd"/>
      <w:r w:rsidRPr="00E575AE">
        <w:rPr>
          <w:color w:val="1F4E79" w:themeColor="accent5" w:themeShade="80"/>
        </w:rPr>
        <w:t xml:space="preserve">) as </w:t>
      </w:r>
      <w:proofErr w:type="spellStart"/>
      <w:r w:rsidRPr="00E575AE">
        <w:rPr>
          <w:color w:val="1F4E79" w:themeColor="accent5" w:themeShade="80"/>
        </w:rPr>
        <w:t>sales_PCT</w:t>
      </w:r>
      <w:proofErr w:type="spellEnd"/>
    </w:p>
    <w:p w14:paraId="75C81157" w14:textId="77777777" w:rsidR="00E575AE" w:rsidRPr="00E575AE" w:rsidRDefault="00E575AE" w:rsidP="00E575AE">
      <w:pPr>
        <w:pStyle w:val="ListParagraph"/>
        <w:autoSpaceDE w:val="0"/>
        <w:autoSpaceDN w:val="0"/>
        <w:adjustRightInd w:val="0"/>
        <w:spacing w:after="0" w:line="240" w:lineRule="auto"/>
        <w:rPr>
          <w:color w:val="1F4E79" w:themeColor="accent5" w:themeShade="80"/>
        </w:rPr>
      </w:pPr>
      <w:r w:rsidRPr="00E575AE">
        <w:rPr>
          <w:color w:val="1F4E79" w:themeColor="accent5" w:themeShade="80"/>
        </w:rPr>
        <w:t xml:space="preserve">from </w:t>
      </w:r>
      <w:proofErr w:type="spellStart"/>
      <w:r w:rsidRPr="00E575AE">
        <w:rPr>
          <w:color w:val="1F4E79" w:themeColor="accent5" w:themeShade="80"/>
        </w:rPr>
        <w:t>pizza_sales</w:t>
      </w:r>
      <w:proofErr w:type="spellEnd"/>
    </w:p>
    <w:p w14:paraId="7C028800" w14:textId="174E3862" w:rsidR="00593E09" w:rsidRPr="00E575AE" w:rsidRDefault="00E575AE" w:rsidP="00E575AE">
      <w:pPr>
        <w:pStyle w:val="ListParagraph"/>
        <w:rPr>
          <w:color w:val="1F4E79" w:themeColor="accent5" w:themeShade="80"/>
        </w:rPr>
      </w:pPr>
      <w:r w:rsidRPr="00E575AE">
        <w:rPr>
          <w:color w:val="1F4E79" w:themeColor="accent5" w:themeShade="80"/>
        </w:rPr>
        <w:t xml:space="preserve">group by </w:t>
      </w:r>
      <w:proofErr w:type="spellStart"/>
      <w:r w:rsidRPr="00E575AE">
        <w:rPr>
          <w:color w:val="1F4E79" w:themeColor="accent5" w:themeShade="80"/>
        </w:rPr>
        <w:t>pizza_category</w:t>
      </w:r>
      <w:proofErr w:type="spellEnd"/>
    </w:p>
    <w:p w14:paraId="2D831BFC" w14:textId="66785D04" w:rsidR="00593E09" w:rsidRDefault="00E575AE" w:rsidP="00593E09">
      <w:pPr>
        <w:ind w:left="360"/>
        <w:rPr>
          <w:color w:val="1F4E79" w:themeColor="accent5" w:themeShade="80"/>
        </w:rPr>
      </w:pPr>
      <w:r w:rsidRPr="00E575AE">
        <w:rPr>
          <w:color w:val="1F4E79" w:themeColor="accent5" w:themeShade="80"/>
        </w:rPr>
        <w:drawing>
          <wp:inline distT="0" distB="0" distL="0" distR="0" wp14:anchorId="3295528C" wp14:editId="258C9483">
            <wp:extent cx="3295819" cy="1092256"/>
            <wp:effectExtent l="0" t="0" r="0" b="0"/>
            <wp:docPr id="970813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136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F536" w14:textId="77777777" w:rsidR="00E575AE" w:rsidRDefault="00E575AE" w:rsidP="00593E09">
      <w:pPr>
        <w:ind w:left="360"/>
        <w:rPr>
          <w:color w:val="1F4E79" w:themeColor="accent5" w:themeShade="80"/>
        </w:rPr>
      </w:pPr>
    </w:p>
    <w:p w14:paraId="2BDCC171" w14:textId="4AFDA1E9" w:rsidR="00593E09" w:rsidRPr="00BF6DF3" w:rsidRDefault="00593E09" w:rsidP="00593E09">
      <w:pPr>
        <w:pStyle w:val="ListParagraph"/>
        <w:numPr>
          <w:ilvl w:val="0"/>
          <w:numId w:val="4"/>
        </w:numPr>
      </w:pPr>
      <w:r w:rsidRPr="00BF6DF3">
        <w:t>Percentage of Sales by Pizza Size:</w:t>
      </w:r>
    </w:p>
    <w:p w14:paraId="5C8207BD" w14:textId="77777777" w:rsidR="00E575AE" w:rsidRPr="00E575AE" w:rsidRDefault="00E575AE" w:rsidP="00E575AE">
      <w:pPr>
        <w:pStyle w:val="ListParagraph"/>
        <w:autoSpaceDE w:val="0"/>
        <w:autoSpaceDN w:val="0"/>
        <w:adjustRightInd w:val="0"/>
        <w:spacing w:after="0" w:line="240" w:lineRule="auto"/>
        <w:rPr>
          <w:color w:val="1F4E79" w:themeColor="accent5" w:themeShade="80"/>
        </w:rPr>
      </w:pPr>
      <w:r w:rsidRPr="00E575AE">
        <w:rPr>
          <w:color w:val="1F4E79" w:themeColor="accent5" w:themeShade="80"/>
        </w:rPr>
        <w:t xml:space="preserve">SELECT </w:t>
      </w:r>
      <w:proofErr w:type="spellStart"/>
      <w:r w:rsidRPr="00E575AE">
        <w:rPr>
          <w:color w:val="1F4E79" w:themeColor="accent5" w:themeShade="80"/>
        </w:rPr>
        <w:t>pizza_size</w:t>
      </w:r>
      <w:proofErr w:type="spellEnd"/>
      <w:r w:rsidRPr="00E575AE">
        <w:rPr>
          <w:color w:val="1F4E79" w:themeColor="accent5" w:themeShade="80"/>
        </w:rPr>
        <w:t>, sum(</w:t>
      </w:r>
      <w:proofErr w:type="spellStart"/>
      <w:r w:rsidRPr="00E575AE">
        <w:rPr>
          <w:color w:val="1F4E79" w:themeColor="accent5" w:themeShade="80"/>
        </w:rPr>
        <w:t>total_price</w:t>
      </w:r>
      <w:proofErr w:type="spellEnd"/>
      <w:r w:rsidRPr="00E575AE">
        <w:rPr>
          <w:color w:val="1F4E79" w:themeColor="accent5" w:themeShade="80"/>
        </w:rPr>
        <w:t xml:space="preserve">) as </w:t>
      </w:r>
      <w:proofErr w:type="spellStart"/>
      <w:r w:rsidRPr="00E575AE">
        <w:rPr>
          <w:color w:val="1F4E79" w:themeColor="accent5" w:themeShade="80"/>
        </w:rPr>
        <w:t>total_sales</w:t>
      </w:r>
      <w:proofErr w:type="spellEnd"/>
      <w:r w:rsidRPr="00E575AE">
        <w:rPr>
          <w:color w:val="1F4E79" w:themeColor="accent5" w:themeShade="80"/>
        </w:rPr>
        <w:t xml:space="preserve">, </w:t>
      </w:r>
      <w:proofErr w:type="gramStart"/>
      <w:r w:rsidRPr="00E575AE">
        <w:rPr>
          <w:color w:val="1F4E79" w:themeColor="accent5" w:themeShade="80"/>
        </w:rPr>
        <w:t>CAST(</w:t>
      </w:r>
      <w:proofErr w:type="gramEnd"/>
      <w:r w:rsidRPr="00E575AE">
        <w:rPr>
          <w:color w:val="1F4E79" w:themeColor="accent5" w:themeShade="80"/>
        </w:rPr>
        <w:t>sum(</w:t>
      </w:r>
      <w:proofErr w:type="spellStart"/>
      <w:r w:rsidRPr="00E575AE">
        <w:rPr>
          <w:color w:val="1F4E79" w:themeColor="accent5" w:themeShade="80"/>
        </w:rPr>
        <w:t>total_price</w:t>
      </w:r>
      <w:proofErr w:type="spellEnd"/>
      <w:r w:rsidRPr="00E575AE">
        <w:rPr>
          <w:color w:val="1F4E79" w:themeColor="accent5" w:themeShade="80"/>
        </w:rPr>
        <w:t xml:space="preserve">) * 100 / </w:t>
      </w:r>
    </w:p>
    <w:p w14:paraId="036FD300" w14:textId="77777777" w:rsidR="00E575AE" w:rsidRPr="00E575AE" w:rsidRDefault="00E575AE" w:rsidP="00E575AE">
      <w:pPr>
        <w:pStyle w:val="ListParagraph"/>
        <w:autoSpaceDE w:val="0"/>
        <w:autoSpaceDN w:val="0"/>
        <w:adjustRightInd w:val="0"/>
        <w:spacing w:after="0" w:line="240" w:lineRule="auto"/>
        <w:rPr>
          <w:color w:val="1F4E79" w:themeColor="accent5" w:themeShade="80"/>
        </w:rPr>
      </w:pPr>
      <w:r w:rsidRPr="00E575AE">
        <w:rPr>
          <w:color w:val="1F4E79" w:themeColor="accent5" w:themeShade="80"/>
        </w:rPr>
        <w:t>(select sum(</w:t>
      </w:r>
      <w:proofErr w:type="spellStart"/>
      <w:r w:rsidRPr="00E575AE">
        <w:rPr>
          <w:color w:val="1F4E79" w:themeColor="accent5" w:themeShade="80"/>
        </w:rPr>
        <w:t>total_price</w:t>
      </w:r>
      <w:proofErr w:type="spellEnd"/>
      <w:r w:rsidRPr="00E575AE">
        <w:rPr>
          <w:color w:val="1F4E79" w:themeColor="accent5" w:themeShade="80"/>
        </w:rPr>
        <w:t xml:space="preserve">) from </w:t>
      </w:r>
      <w:proofErr w:type="spellStart"/>
      <w:r w:rsidRPr="00E575AE">
        <w:rPr>
          <w:color w:val="1F4E79" w:themeColor="accent5" w:themeShade="80"/>
        </w:rPr>
        <w:t>pizza_sales</w:t>
      </w:r>
      <w:proofErr w:type="spellEnd"/>
      <w:r w:rsidRPr="00E575AE">
        <w:rPr>
          <w:color w:val="1F4E79" w:themeColor="accent5" w:themeShade="80"/>
        </w:rPr>
        <w:t xml:space="preserve">) AS </w:t>
      </w:r>
      <w:proofErr w:type="gramStart"/>
      <w:r w:rsidRPr="00E575AE">
        <w:rPr>
          <w:color w:val="1F4E79" w:themeColor="accent5" w:themeShade="80"/>
        </w:rPr>
        <w:t>Decimal(</w:t>
      </w:r>
      <w:proofErr w:type="gramEnd"/>
      <w:r w:rsidRPr="00E575AE">
        <w:rPr>
          <w:color w:val="1F4E79" w:themeColor="accent5" w:themeShade="80"/>
        </w:rPr>
        <w:t xml:space="preserve">10,2)) as </w:t>
      </w:r>
      <w:proofErr w:type="spellStart"/>
      <w:r w:rsidRPr="00E575AE">
        <w:rPr>
          <w:color w:val="1F4E79" w:themeColor="accent5" w:themeShade="80"/>
        </w:rPr>
        <w:t>sales_PCT</w:t>
      </w:r>
      <w:proofErr w:type="spellEnd"/>
    </w:p>
    <w:p w14:paraId="73FE6BB5" w14:textId="77777777" w:rsidR="00E575AE" w:rsidRPr="00E575AE" w:rsidRDefault="00E575AE" w:rsidP="00E575AE">
      <w:pPr>
        <w:pStyle w:val="ListParagraph"/>
        <w:autoSpaceDE w:val="0"/>
        <w:autoSpaceDN w:val="0"/>
        <w:adjustRightInd w:val="0"/>
        <w:spacing w:after="0" w:line="240" w:lineRule="auto"/>
        <w:rPr>
          <w:color w:val="1F4E79" w:themeColor="accent5" w:themeShade="80"/>
        </w:rPr>
      </w:pPr>
      <w:r w:rsidRPr="00E575AE">
        <w:rPr>
          <w:color w:val="1F4E79" w:themeColor="accent5" w:themeShade="80"/>
        </w:rPr>
        <w:t xml:space="preserve">from </w:t>
      </w:r>
      <w:proofErr w:type="spellStart"/>
      <w:r w:rsidRPr="00E575AE">
        <w:rPr>
          <w:color w:val="1F4E79" w:themeColor="accent5" w:themeShade="80"/>
        </w:rPr>
        <w:t>pizza_sales</w:t>
      </w:r>
      <w:proofErr w:type="spellEnd"/>
    </w:p>
    <w:p w14:paraId="0276EE40" w14:textId="77777777" w:rsidR="00E575AE" w:rsidRPr="00E575AE" w:rsidRDefault="00E575AE" w:rsidP="00E575AE">
      <w:pPr>
        <w:pStyle w:val="ListParagraph"/>
        <w:autoSpaceDE w:val="0"/>
        <w:autoSpaceDN w:val="0"/>
        <w:adjustRightInd w:val="0"/>
        <w:spacing w:after="0" w:line="240" w:lineRule="auto"/>
        <w:rPr>
          <w:color w:val="1F4E79" w:themeColor="accent5" w:themeShade="80"/>
        </w:rPr>
      </w:pPr>
      <w:r w:rsidRPr="00E575AE">
        <w:rPr>
          <w:color w:val="1F4E79" w:themeColor="accent5" w:themeShade="80"/>
        </w:rPr>
        <w:t xml:space="preserve">group by </w:t>
      </w:r>
      <w:proofErr w:type="spellStart"/>
      <w:r w:rsidRPr="00E575AE">
        <w:rPr>
          <w:color w:val="1F4E79" w:themeColor="accent5" w:themeShade="80"/>
        </w:rPr>
        <w:t>pizza_size</w:t>
      </w:r>
      <w:proofErr w:type="spellEnd"/>
    </w:p>
    <w:p w14:paraId="724B5475" w14:textId="56875445" w:rsidR="00593E09" w:rsidRDefault="00E575AE" w:rsidP="00593E09">
      <w:pPr>
        <w:ind w:left="360"/>
        <w:rPr>
          <w:color w:val="1F4E79" w:themeColor="accent5" w:themeShade="80"/>
        </w:rPr>
      </w:pPr>
      <w:r w:rsidRPr="00E575AE">
        <w:rPr>
          <w:color w:val="1F4E79" w:themeColor="accent5" w:themeShade="80"/>
        </w:rPr>
        <w:lastRenderedPageBreak/>
        <w:drawing>
          <wp:inline distT="0" distB="0" distL="0" distR="0" wp14:anchorId="20B8CA43" wp14:editId="6C343518">
            <wp:extent cx="2635385" cy="1371670"/>
            <wp:effectExtent l="0" t="0" r="0" b="0"/>
            <wp:docPr id="25418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849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7E0A" w14:textId="77777777" w:rsidR="00593E09" w:rsidRDefault="00593E09" w:rsidP="00593E09">
      <w:pPr>
        <w:ind w:left="360"/>
        <w:rPr>
          <w:color w:val="1F4E79" w:themeColor="accent5" w:themeShade="80"/>
        </w:rPr>
      </w:pPr>
    </w:p>
    <w:p w14:paraId="17938551" w14:textId="3161305D" w:rsidR="00593E09" w:rsidRDefault="00593E09" w:rsidP="00593E09">
      <w:pPr>
        <w:pStyle w:val="ListParagraph"/>
        <w:numPr>
          <w:ilvl w:val="0"/>
          <w:numId w:val="4"/>
        </w:numPr>
      </w:pPr>
      <w:r w:rsidRPr="00BF6DF3">
        <w:t>Total Pizza Sold by Pizza Category:</w:t>
      </w:r>
    </w:p>
    <w:p w14:paraId="2393BCA6" w14:textId="77777777" w:rsidR="00F562FC" w:rsidRPr="00F562FC" w:rsidRDefault="00F562FC" w:rsidP="00F562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62FC">
        <w:rPr>
          <w:rFonts w:ascii="Consolas" w:hAnsi="Consolas" w:cs="Consolas"/>
          <w:color w:val="0000FF"/>
          <w:sz w:val="19"/>
          <w:szCs w:val="19"/>
        </w:rPr>
        <w:t>SELECT</w:t>
      </w:r>
      <w:r w:rsidRPr="00F562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62FC"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 w:rsidRPr="00F562FC">
        <w:rPr>
          <w:rFonts w:ascii="Consolas" w:hAnsi="Consolas" w:cs="Consolas"/>
          <w:color w:val="808080"/>
          <w:sz w:val="19"/>
          <w:szCs w:val="19"/>
        </w:rPr>
        <w:t>,</w:t>
      </w:r>
      <w:r w:rsidRPr="00F562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562FC">
        <w:rPr>
          <w:rFonts w:ascii="Consolas" w:hAnsi="Consolas" w:cs="Consolas"/>
          <w:color w:val="FF00FF"/>
          <w:sz w:val="19"/>
          <w:szCs w:val="19"/>
        </w:rPr>
        <w:t>sum</w:t>
      </w:r>
      <w:r w:rsidRPr="00F562F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562FC">
        <w:rPr>
          <w:rFonts w:ascii="Consolas" w:hAnsi="Consolas" w:cs="Consolas"/>
          <w:color w:val="000000"/>
          <w:sz w:val="19"/>
          <w:szCs w:val="19"/>
        </w:rPr>
        <w:t>Quantity</w:t>
      </w:r>
      <w:r w:rsidRPr="00F562FC">
        <w:rPr>
          <w:rFonts w:ascii="Consolas" w:hAnsi="Consolas" w:cs="Consolas"/>
          <w:color w:val="808080"/>
          <w:sz w:val="19"/>
          <w:szCs w:val="19"/>
        </w:rPr>
        <w:t>)</w:t>
      </w:r>
      <w:r w:rsidRPr="00F562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62FC">
        <w:rPr>
          <w:rFonts w:ascii="Consolas" w:hAnsi="Consolas" w:cs="Consolas"/>
          <w:color w:val="0000FF"/>
          <w:sz w:val="19"/>
          <w:szCs w:val="19"/>
        </w:rPr>
        <w:t>as</w:t>
      </w:r>
      <w:r w:rsidRPr="00F562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62FC">
        <w:rPr>
          <w:rFonts w:ascii="Consolas" w:hAnsi="Consolas" w:cs="Consolas"/>
          <w:color w:val="000000"/>
          <w:sz w:val="19"/>
          <w:szCs w:val="19"/>
        </w:rPr>
        <w:t>total_pizza_sales</w:t>
      </w:r>
      <w:proofErr w:type="spellEnd"/>
      <w:r w:rsidRPr="00F562F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B8F0C9" w14:textId="77777777" w:rsidR="00F562FC" w:rsidRPr="00F562FC" w:rsidRDefault="00F562FC" w:rsidP="00F562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62FC">
        <w:rPr>
          <w:rFonts w:ascii="Consolas" w:hAnsi="Consolas" w:cs="Consolas"/>
          <w:color w:val="0000FF"/>
          <w:sz w:val="19"/>
          <w:szCs w:val="19"/>
        </w:rPr>
        <w:t>from</w:t>
      </w:r>
      <w:r w:rsidRPr="00F562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62FC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6E4B4E11" w14:textId="52FA4FF8" w:rsidR="00E575AE" w:rsidRDefault="00F562FC" w:rsidP="00F562FC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07276EEC" w14:textId="3D840FF0" w:rsidR="00F562FC" w:rsidRPr="00BF6DF3" w:rsidRDefault="00F562FC" w:rsidP="00F562FC">
      <w:pPr>
        <w:pStyle w:val="ListParagraph"/>
      </w:pPr>
      <w:r w:rsidRPr="00F562FC">
        <w:drawing>
          <wp:inline distT="0" distB="0" distL="0" distR="0" wp14:anchorId="0E6448AD" wp14:editId="3844CA33">
            <wp:extent cx="2368672" cy="1339919"/>
            <wp:effectExtent l="0" t="0" r="0" b="0"/>
            <wp:docPr id="1368793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934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C2CD" w14:textId="77777777" w:rsidR="00593E09" w:rsidRDefault="00593E09" w:rsidP="00593E09">
      <w:pPr>
        <w:ind w:left="360"/>
        <w:rPr>
          <w:color w:val="1F4E79" w:themeColor="accent5" w:themeShade="80"/>
        </w:rPr>
      </w:pPr>
    </w:p>
    <w:p w14:paraId="39FDFA13" w14:textId="370DC6FA" w:rsidR="00593E09" w:rsidRDefault="00593E09" w:rsidP="00593E09">
      <w:pPr>
        <w:pStyle w:val="ListParagraph"/>
        <w:numPr>
          <w:ilvl w:val="0"/>
          <w:numId w:val="4"/>
        </w:numPr>
        <w:rPr>
          <w:color w:val="1F4E79" w:themeColor="accent5" w:themeShade="80"/>
        </w:rPr>
      </w:pPr>
      <w:r w:rsidRPr="00BF6DF3">
        <w:t>Top 5 best sellers by Revenue, Total Quantity, and Total Orders:</w:t>
      </w:r>
    </w:p>
    <w:p w14:paraId="12658374" w14:textId="77777777" w:rsidR="00593E09" w:rsidRDefault="00593E09" w:rsidP="00593E09">
      <w:pPr>
        <w:pStyle w:val="ListParagraph"/>
        <w:rPr>
          <w:color w:val="1F4E79" w:themeColor="accent5" w:themeShade="80"/>
        </w:rPr>
      </w:pPr>
    </w:p>
    <w:p w14:paraId="6453D666" w14:textId="59A04A5D" w:rsidR="00EB0C6B" w:rsidRDefault="00EB0C6B" w:rsidP="00593E09">
      <w:pPr>
        <w:pStyle w:val="ListParagraph"/>
        <w:rPr>
          <w:color w:val="1F4E79" w:themeColor="accent5" w:themeShade="80"/>
        </w:rPr>
      </w:pPr>
      <w:r>
        <w:rPr>
          <w:color w:val="1F4E79" w:themeColor="accent5" w:themeShade="80"/>
        </w:rPr>
        <w:t xml:space="preserve">By Sales: </w:t>
      </w:r>
    </w:p>
    <w:p w14:paraId="5903ECDD" w14:textId="77777777" w:rsidR="00EB0C6B" w:rsidRDefault="00EB0C6B" w:rsidP="00593E09">
      <w:pPr>
        <w:pStyle w:val="ListParagraph"/>
        <w:rPr>
          <w:color w:val="1F4E79" w:themeColor="accent5" w:themeShade="80"/>
        </w:rPr>
      </w:pPr>
    </w:p>
    <w:p w14:paraId="59CB7CD0" w14:textId="77777777" w:rsidR="00EB0C6B" w:rsidRPr="00EB0C6B" w:rsidRDefault="00EB0C6B" w:rsidP="00EB0C6B">
      <w:pPr>
        <w:pStyle w:val="ListParagraph"/>
        <w:rPr>
          <w:color w:val="1F4E79" w:themeColor="accent5" w:themeShade="80"/>
        </w:rPr>
      </w:pPr>
      <w:r w:rsidRPr="00EB0C6B">
        <w:rPr>
          <w:color w:val="1F4E79" w:themeColor="accent5" w:themeShade="80"/>
        </w:rPr>
        <w:t xml:space="preserve">SELECT TOP 5 </w:t>
      </w:r>
      <w:proofErr w:type="spellStart"/>
      <w:r w:rsidRPr="00EB0C6B">
        <w:rPr>
          <w:color w:val="1F4E79" w:themeColor="accent5" w:themeShade="80"/>
        </w:rPr>
        <w:t>pizza_name</w:t>
      </w:r>
      <w:proofErr w:type="spellEnd"/>
      <w:r w:rsidRPr="00EB0C6B">
        <w:rPr>
          <w:color w:val="1F4E79" w:themeColor="accent5" w:themeShade="80"/>
        </w:rPr>
        <w:t>, sum(</w:t>
      </w:r>
      <w:proofErr w:type="spellStart"/>
      <w:r w:rsidRPr="00EB0C6B">
        <w:rPr>
          <w:color w:val="1F4E79" w:themeColor="accent5" w:themeShade="80"/>
        </w:rPr>
        <w:t>total_price</w:t>
      </w:r>
      <w:proofErr w:type="spellEnd"/>
      <w:r w:rsidRPr="00EB0C6B">
        <w:rPr>
          <w:color w:val="1F4E79" w:themeColor="accent5" w:themeShade="80"/>
        </w:rPr>
        <w:t xml:space="preserve">) as </w:t>
      </w:r>
      <w:proofErr w:type="spellStart"/>
      <w:r w:rsidRPr="00EB0C6B">
        <w:rPr>
          <w:color w:val="1F4E79" w:themeColor="accent5" w:themeShade="80"/>
        </w:rPr>
        <w:t>Total_Revenue</w:t>
      </w:r>
      <w:proofErr w:type="spellEnd"/>
    </w:p>
    <w:p w14:paraId="6E801D50" w14:textId="77777777" w:rsidR="00EB0C6B" w:rsidRPr="00EB0C6B" w:rsidRDefault="00EB0C6B" w:rsidP="00EB0C6B">
      <w:pPr>
        <w:pStyle w:val="ListParagraph"/>
        <w:rPr>
          <w:color w:val="1F4E79" w:themeColor="accent5" w:themeShade="80"/>
        </w:rPr>
      </w:pPr>
      <w:r w:rsidRPr="00EB0C6B">
        <w:rPr>
          <w:color w:val="1F4E79" w:themeColor="accent5" w:themeShade="80"/>
        </w:rPr>
        <w:t xml:space="preserve">from </w:t>
      </w:r>
      <w:proofErr w:type="spellStart"/>
      <w:r w:rsidRPr="00EB0C6B">
        <w:rPr>
          <w:color w:val="1F4E79" w:themeColor="accent5" w:themeShade="80"/>
        </w:rPr>
        <w:t>pizza_sales</w:t>
      </w:r>
      <w:proofErr w:type="spellEnd"/>
    </w:p>
    <w:p w14:paraId="43F17987" w14:textId="77777777" w:rsidR="00EB0C6B" w:rsidRPr="00EB0C6B" w:rsidRDefault="00EB0C6B" w:rsidP="00EB0C6B">
      <w:pPr>
        <w:pStyle w:val="ListParagraph"/>
        <w:rPr>
          <w:color w:val="1F4E79" w:themeColor="accent5" w:themeShade="80"/>
        </w:rPr>
      </w:pPr>
      <w:r w:rsidRPr="00EB0C6B">
        <w:rPr>
          <w:color w:val="1F4E79" w:themeColor="accent5" w:themeShade="80"/>
        </w:rPr>
        <w:t xml:space="preserve">group by </w:t>
      </w:r>
      <w:proofErr w:type="spellStart"/>
      <w:r w:rsidRPr="00EB0C6B">
        <w:rPr>
          <w:color w:val="1F4E79" w:themeColor="accent5" w:themeShade="80"/>
        </w:rPr>
        <w:t>pizza_name</w:t>
      </w:r>
      <w:proofErr w:type="spellEnd"/>
    </w:p>
    <w:p w14:paraId="2588744F" w14:textId="21D00670" w:rsidR="00F562FC" w:rsidRDefault="00EB0C6B" w:rsidP="00EB0C6B">
      <w:pPr>
        <w:pStyle w:val="ListParagraph"/>
        <w:rPr>
          <w:color w:val="1F4E79" w:themeColor="accent5" w:themeShade="80"/>
        </w:rPr>
      </w:pPr>
      <w:r w:rsidRPr="00EB0C6B">
        <w:rPr>
          <w:color w:val="1F4E79" w:themeColor="accent5" w:themeShade="80"/>
        </w:rPr>
        <w:t xml:space="preserve">Order by </w:t>
      </w:r>
      <w:proofErr w:type="spellStart"/>
      <w:r w:rsidRPr="00EB0C6B">
        <w:rPr>
          <w:color w:val="1F4E79" w:themeColor="accent5" w:themeShade="80"/>
        </w:rPr>
        <w:t>Total_Revenue</w:t>
      </w:r>
      <w:proofErr w:type="spellEnd"/>
    </w:p>
    <w:p w14:paraId="3E433686" w14:textId="54A66550" w:rsidR="00EB0C6B" w:rsidRDefault="00EB0C6B" w:rsidP="00EB0C6B">
      <w:pPr>
        <w:pStyle w:val="ListParagraph"/>
        <w:rPr>
          <w:color w:val="1F4E79" w:themeColor="accent5" w:themeShade="80"/>
        </w:rPr>
      </w:pPr>
      <w:r w:rsidRPr="00EB0C6B">
        <w:rPr>
          <w:color w:val="1F4E79" w:themeColor="accent5" w:themeShade="80"/>
        </w:rPr>
        <w:drawing>
          <wp:inline distT="0" distB="0" distL="0" distR="0" wp14:anchorId="0E898F53" wp14:editId="4E4C0DC9">
            <wp:extent cx="2902099" cy="1352620"/>
            <wp:effectExtent l="0" t="0" r="0" b="0"/>
            <wp:docPr id="93230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033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77EC" w14:textId="77777777" w:rsidR="00EB0C6B" w:rsidRDefault="00EB0C6B" w:rsidP="00EB0C6B">
      <w:pPr>
        <w:pStyle w:val="ListParagraph"/>
        <w:rPr>
          <w:color w:val="1F4E79" w:themeColor="accent5" w:themeShade="80"/>
        </w:rPr>
      </w:pPr>
    </w:p>
    <w:p w14:paraId="7FAF3496" w14:textId="02547724" w:rsidR="00EB0C6B" w:rsidRDefault="00EB0C6B" w:rsidP="00EB0C6B">
      <w:pPr>
        <w:pStyle w:val="ListParagraph"/>
        <w:rPr>
          <w:color w:val="1F4E79" w:themeColor="accent5" w:themeShade="80"/>
        </w:rPr>
      </w:pPr>
      <w:r>
        <w:rPr>
          <w:color w:val="1F4E79" w:themeColor="accent5" w:themeShade="80"/>
        </w:rPr>
        <w:t>By Quantity:</w:t>
      </w:r>
    </w:p>
    <w:p w14:paraId="1A31D799" w14:textId="77777777" w:rsidR="00EB0C6B" w:rsidRDefault="00EB0C6B" w:rsidP="00EB0C6B">
      <w:pPr>
        <w:pStyle w:val="ListParagraph"/>
        <w:rPr>
          <w:color w:val="1F4E79" w:themeColor="accent5" w:themeShade="80"/>
        </w:rPr>
      </w:pPr>
    </w:p>
    <w:p w14:paraId="044004ED" w14:textId="77777777" w:rsidR="00EB0C6B" w:rsidRPr="00EB0C6B" w:rsidRDefault="00EB0C6B" w:rsidP="00EB0C6B">
      <w:pPr>
        <w:pStyle w:val="ListParagraph"/>
        <w:rPr>
          <w:color w:val="1F4E79" w:themeColor="accent5" w:themeShade="80"/>
        </w:rPr>
      </w:pPr>
      <w:r w:rsidRPr="00EB0C6B">
        <w:rPr>
          <w:color w:val="1F4E79" w:themeColor="accent5" w:themeShade="80"/>
        </w:rPr>
        <w:t xml:space="preserve">SELECT TOP 5 </w:t>
      </w:r>
      <w:proofErr w:type="spellStart"/>
      <w:r w:rsidRPr="00EB0C6B">
        <w:rPr>
          <w:color w:val="1F4E79" w:themeColor="accent5" w:themeShade="80"/>
        </w:rPr>
        <w:t>pizza_name</w:t>
      </w:r>
      <w:proofErr w:type="spellEnd"/>
      <w:r w:rsidRPr="00EB0C6B">
        <w:rPr>
          <w:color w:val="1F4E79" w:themeColor="accent5" w:themeShade="80"/>
        </w:rPr>
        <w:t xml:space="preserve">, sum(quantity) as </w:t>
      </w:r>
      <w:proofErr w:type="spellStart"/>
      <w:r w:rsidRPr="00EB0C6B">
        <w:rPr>
          <w:color w:val="1F4E79" w:themeColor="accent5" w:themeShade="80"/>
        </w:rPr>
        <w:t>Total_quantity</w:t>
      </w:r>
      <w:proofErr w:type="spellEnd"/>
    </w:p>
    <w:p w14:paraId="2709A415" w14:textId="77777777" w:rsidR="00EB0C6B" w:rsidRPr="00EB0C6B" w:rsidRDefault="00EB0C6B" w:rsidP="00EB0C6B">
      <w:pPr>
        <w:pStyle w:val="ListParagraph"/>
        <w:rPr>
          <w:color w:val="1F4E79" w:themeColor="accent5" w:themeShade="80"/>
        </w:rPr>
      </w:pPr>
      <w:r w:rsidRPr="00EB0C6B">
        <w:rPr>
          <w:color w:val="1F4E79" w:themeColor="accent5" w:themeShade="80"/>
        </w:rPr>
        <w:t xml:space="preserve">from </w:t>
      </w:r>
      <w:proofErr w:type="spellStart"/>
      <w:r w:rsidRPr="00EB0C6B">
        <w:rPr>
          <w:color w:val="1F4E79" w:themeColor="accent5" w:themeShade="80"/>
        </w:rPr>
        <w:t>pizza_sales</w:t>
      </w:r>
      <w:proofErr w:type="spellEnd"/>
    </w:p>
    <w:p w14:paraId="37E88502" w14:textId="77777777" w:rsidR="00EB0C6B" w:rsidRPr="00EB0C6B" w:rsidRDefault="00EB0C6B" w:rsidP="00EB0C6B">
      <w:pPr>
        <w:pStyle w:val="ListParagraph"/>
        <w:rPr>
          <w:color w:val="1F4E79" w:themeColor="accent5" w:themeShade="80"/>
        </w:rPr>
      </w:pPr>
      <w:r w:rsidRPr="00EB0C6B">
        <w:rPr>
          <w:color w:val="1F4E79" w:themeColor="accent5" w:themeShade="80"/>
        </w:rPr>
        <w:t xml:space="preserve">group by </w:t>
      </w:r>
      <w:proofErr w:type="spellStart"/>
      <w:r w:rsidRPr="00EB0C6B">
        <w:rPr>
          <w:color w:val="1F4E79" w:themeColor="accent5" w:themeShade="80"/>
        </w:rPr>
        <w:t>pizza_name</w:t>
      </w:r>
      <w:proofErr w:type="spellEnd"/>
    </w:p>
    <w:p w14:paraId="09024342" w14:textId="6E436D39" w:rsidR="00EB0C6B" w:rsidRDefault="00EB0C6B" w:rsidP="00EB0C6B">
      <w:pPr>
        <w:pStyle w:val="ListParagraph"/>
        <w:rPr>
          <w:color w:val="1F4E79" w:themeColor="accent5" w:themeShade="80"/>
        </w:rPr>
      </w:pPr>
      <w:r w:rsidRPr="00EB0C6B">
        <w:rPr>
          <w:color w:val="1F4E79" w:themeColor="accent5" w:themeShade="80"/>
        </w:rPr>
        <w:lastRenderedPageBreak/>
        <w:t xml:space="preserve">Order by </w:t>
      </w:r>
      <w:proofErr w:type="spellStart"/>
      <w:r w:rsidRPr="00EB0C6B">
        <w:rPr>
          <w:color w:val="1F4E79" w:themeColor="accent5" w:themeShade="80"/>
        </w:rPr>
        <w:t>Total_quantity</w:t>
      </w:r>
      <w:proofErr w:type="spellEnd"/>
      <w:r w:rsidRPr="00EB0C6B">
        <w:rPr>
          <w:color w:val="1F4E79" w:themeColor="accent5" w:themeShade="80"/>
        </w:rPr>
        <w:t xml:space="preserve"> DESC</w:t>
      </w:r>
    </w:p>
    <w:p w14:paraId="12B13C2B" w14:textId="77777777" w:rsidR="00EB0C6B" w:rsidRDefault="00EB0C6B" w:rsidP="00EB0C6B">
      <w:pPr>
        <w:pStyle w:val="ListParagraph"/>
        <w:rPr>
          <w:color w:val="1F4E79" w:themeColor="accent5" w:themeShade="80"/>
        </w:rPr>
      </w:pPr>
    </w:p>
    <w:p w14:paraId="14D1686B" w14:textId="1B6403AF" w:rsidR="00EB0C6B" w:rsidRDefault="00EB0C6B" w:rsidP="00EB0C6B">
      <w:pPr>
        <w:pStyle w:val="ListParagraph"/>
        <w:rPr>
          <w:color w:val="1F4E79" w:themeColor="accent5" w:themeShade="80"/>
        </w:rPr>
      </w:pPr>
      <w:r w:rsidRPr="00EB0C6B">
        <w:rPr>
          <w:color w:val="1F4E79" w:themeColor="accent5" w:themeShade="80"/>
        </w:rPr>
        <w:drawing>
          <wp:inline distT="0" distB="0" distL="0" distR="0" wp14:anchorId="66EE0087" wp14:editId="53971E79">
            <wp:extent cx="2692538" cy="1339919"/>
            <wp:effectExtent l="0" t="0" r="0" b="0"/>
            <wp:docPr id="200960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092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287E" w14:textId="77777777" w:rsidR="005941FC" w:rsidRDefault="005941FC" w:rsidP="00EB0C6B">
      <w:pPr>
        <w:pStyle w:val="ListParagraph"/>
        <w:rPr>
          <w:color w:val="1F4E79" w:themeColor="accent5" w:themeShade="80"/>
        </w:rPr>
      </w:pPr>
    </w:p>
    <w:p w14:paraId="7053DC3F" w14:textId="4423F133" w:rsidR="005941FC" w:rsidRDefault="005941FC" w:rsidP="00EB0C6B">
      <w:pPr>
        <w:pStyle w:val="ListParagraph"/>
        <w:rPr>
          <w:color w:val="1F4E79" w:themeColor="accent5" w:themeShade="80"/>
        </w:rPr>
      </w:pPr>
      <w:r>
        <w:rPr>
          <w:color w:val="1F4E79" w:themeColor="accent5" w:themeShade="80"/>
        </w:rPr>
        <w:t>By Orders:</w:t>
      </w:r>
    </w:p>
    <w:p w14:paraId="5A4667DF" w14:textId="77777777" w:rsidR="005941FC" w:rsidRDefault="005941FC" w:rsidP="00EB0C6B">
      <w:pPr>
        <w:pStyle w:val="ListParagraph"/>
        <w:rPr>
          <w:color w:val="1F4E79" w:themeColor="accent5" w:themeShade="80"/>
        </w:rPr>
      </w:pPr>
    </w:p>
    <w:p w14:paraId="7F613A00" w14:textId="77777777" w:rsidR="005941FC" w:rsidRPr="005941FC" w:rsidRDefault="005941FC" w:rsidP="005941FC">
      <w:pPr>
        <w:pStyle w:val="ListParagraph"/>
        <w:rPr>
          <w:color w:val="1F4E79" w:themeColor="accent5" w:themeShade="80"/>
        </w:rPr>
      </w:pPr>
      <w:r w:rsidRPr="005941FC">
        <w:rPr>
          <w:color w:val="1F4E79" w:themeColor="accent5" w:themeShade="80"/>
        </w:rPr>
        <w:t xml:space="preserve">SELECT TOP 5 </w:t>
      </w:r>
      <w:proofErr w:type="spellStart"/>
      <w:r w:rsidRPr="005941FC">
        <w:rPr>
          <w:color w:val="1F4E79" w:themeColor="accent5" w:themeShade="80"/>
        </w:rPr>
        <w:t>pizza_name</w:t>
      </w:r>
      <w:proofErr w:type="spellEnd"/>
      <w:r w:rsidRPr="005941FC">
        <w:rPr>
          <w:color w:val="1F4E79" w:themeColor="accent5" w:themeShade="80"/>
        </w:rPr>
        <w:t xml:space="preserve">, </w:t>
      </w:r>
      <w:proofErr w:type="spellStart"/>
      <w:proofErr w:type="gramStart"/>
      <w:r w:rsidRPr="005941FC">
        <w:rPr>
          <w:color w:val="1F4E79" w:themeColor="accent5" w:themeShade="80"/>
        </w:rPr>
        <w:t>COunt</w:t>
      </w:r>
      <w:proofErr w:type="spellEnd"/>
      <w:r w:rsidRPr="005941FC">
        <w:rPr>
          <w:color w:val="1F4E79" w:themeColor="accent5" w:themeShade="80"/>
        </w:rPr>
        <w:t>(</w:t>
      </w:r>
      <w:proofErr w:type="gramEnd"/>
      <w:r w:rsidRPr="005941FC">
        <w:rPr>
          <w:color w:val="1F4E79" w:themeColor="accent5" w:themeShade="80"/>
        </w:rPr>
        <w:t xml:space="preserve">distinct </w:t>
      </w:r>
      <w:proofErr w:type="spellStart"/>
      <w:r w:rsidRPr="005941FC">
        <w:rPr>
          <w:color w:val="1F4E79" w:themeColor="accent5" w:themeShade="80"/>
        </w:rPr>
        <w:t>order_id</w:t>
      </w:r>
      <w:proofErr w:type="spellEnd"/>
      <w:r w:rsidRPr="005941FC">
        <w:rPr>
          <w:color w:val="1F4E79" w:themeColor="accent5" w:themeShade="80"/>
        </w:rPr>
        <w:t xml:space="preserve">) as </w:t>
      </w:r>
      <w:proofErr w:type="spellStart"/>
      <w:r w:rsidRPr="005941FC">
        <w:rPr>
          <w:color w:val="1F4E79" w:themeColor="accent5" w:themeShade="80"/>
        </w:rPr>
        <w:t>Total_orders</w:t>
      </w:r>
      <w:proofErr w:type="spellEnd"/>
    </w:p>
    <w:p w14:paraId="4FFB0D55" w14:textId="77777777" w:rsidR="005941FC" w:rsidRPr="005941FC" w:rsidRDefault="005941FC" w:rsidP="005941FC">
      <w:pPr>
        <w:pStyle w:val="ListParagraph"/>
        <w:rPr>
          <w:color w:val="1F4E79" w:themeColor="accent5" w:themeShade="80"/>
        </w:rPr>
      </w:pPr>
      <w:r w:rsidRPr="005941FC">
        <w:rPr>
          <w:color w:val="1F4E79" w:themeColor="accent5" w:themeShade="80"/>
        </w:rPr>
        <w:t xml:space="preserve">from </w:t>
      </w:r>
      <w:proofErr w:type="spellStart"/>
      <w:r w:rsidRPr="005941FC">
        <w:rPr>
          <w:color w:val="1F4E79" w:themeColor="accent5" w:themeShade="80"/>
        </w:rPr>
        <w:t>pizza_sales</w:t>
      </w:r>
      <w:proofErr w:type="spellEnd"/>
    </w:p>
    <w:p w14:paraId="6D3B4F1E" w14:textId="77777777" w:rsidR="005941FC" w:rsidRPr="005941FC" w:rsidRDefault="005941FC" w:rsidP="005941FC">
      <w:pPr>
        <w:pStyle w:val="ListParagraph"/>
        <w:rPr>
          <w:color w:val="1F4E79" w:themeColor="accent5" w:themeShade="80"/>
        </w:rPr>
      </w:pPr>
      <w:r w:rsidRPr="005941FC">
        <w:rPr>
          <w:color w:val="1F4E79" w:themeColor="accent5" w:themeShade="80"/>
        </w:rPr>
        <w:t xml:space="preserve">group by </w:t>
      </w:r>
      <w:proofErr w:type="spellStart"/>
      <w:r w:rsidRPr="005941FC">
        <w:rPr>
          <w:color w:val="1F4E79" w:themeColor="accent5" w:themeShade="80"/>
        </w:rPr>
        <w:t>pizza_name</w:t>
      </w:r>
      <w:proofErr w:type="spellEnd"/>
    </w:p>
    <w:p w14:paraId="55B077F2" w14:textId="1757188E" w:rsidR="005941FC" w:rsidRDefault="005941FC" w:rsidP="005941FC">
      <w:pPr>
        <w:pStyle w:val="ListParagraph"/>
        <w:rPr>
          <w:color w:val="1F4E79" w:themeColor="accent5" w:themeShade="80"/>
        </w:rPr>
      </w:pPr>
      <w:r w:rsidRPr="005941FC">
        <w:rPr>
          <w:color w:val="1F4E79" w:themeColor="accent5" w:themeShade="80"/>
        </w:rPr>
        <w:t xml:space="preserve">Order by </w:t>
      </w:r>
      <w:proofErr w:type="spellStart"/>
      <w:r w:rsidRPr="005941FC">
        <w:rPr>
          <w:color w:val="1F4E79" w:themeColor="accent5" w:themeShade="80"/>
        </w:rPr>
        <w:t>Total_orders</w:t>
      </w:r>
      <w:proofErr w:type="spellEnd"/>
      <w:r w:rsidRPr="005941FC">
        <w:rPr>
          <w:color w:val="1F4E79" w:themeColor="accent5" w:themeShade="80"/>
        </w:rPr>
        <w:t xml:space="preserve"> desc</w:t>
      </w:r>
    </w:p>
    <w:p w14:paraId="077432FE" w14:textId="77777777" w:rsidR="005941FC" w:rsidRDefault="005941FC" w:rsidP="005941FC">
      <w:pPr>
        <w:pStyle w:val="ListParagraph"/>
        <w:rPr>
          <w:color w:val="1F4E79" w:themeColor="accent5" w:themeShade="80"/>
        </w:rPr>
      </w:pPr>
    </w:p>
    <w:p w14:paraId="78AB99A8" w14:textId="7B98493D" w:rsidR="005941FC" w:rsidRPr="00593E09" w:rsidRDefault="005941FC" w:rsidP="005941FC">
      <w:pPr>
        <w:pStyle w:val="ListParagraph"/>
        <w:rPr>
          <w:color w:val="1F4E79" w:themeColor="accent5" w:themeShade="80"/>
        </w:rPr>
      </w:pPr>
      <w:r w:rsidRPr="005941FC">
        <w:rPr>
          <w:color w:val="1F4E79" w:themeColor="accent5" w:themeShade="80"/>
        </w:rPr>
        <w:drawing>
          <wp:inline distT="0" distB="0" distL="0" distR="0" wp14:anchorId="1C3E9309" wp14:editId="279B8D13">
            <wp:extent cx="2825895" cy="1358970"/>
            <wp:effectExtent l="0" t="0" r="0" b="0"/>
            <wp:docPr id="47887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70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A3C5" w14:textId="77777777" w:rsidR="00593E09" w:rsidRDefault="00593E09" w:rsidP="00593E09">
      <w:pPr>
        <w:rPr>
          <w:color w:val="1F4E79" w:themeColor="accent5" w:themeShade="80"/>
        </w:rPr>
      </w:pPr>
    </w:p>
    <w:p w14:paraId="28FF2ADC" w14:textId="095896CE" w:rsidR="00593E09" w:rsidRDefault="00593E09" w:rsidP="00593E09">
      <w:pPr>
        <w:pStyle w:val="ListParagraph"/>
        <w:numPr>
          <w:ilvl w:val="0"/>
          <w:numId w:val="4"/>
        </w:numPr>
      </w:pPr>
      <w:r w:rsidRPr="00BF6DF3">
        <w:t>Bottom 5 best sellers by Revenue, Total Quantity, and Total Orders:</w:t>
      </w:r>
    </w:p>
    <w:p w14:paraId="1B3F24FF" w14:textId="77777777" w:rsidR="001C3B8C" w:rsidRDefault="001C3B8C" w:rsidP="001C3B8C">
      <w:pPr>
        <w:pStyle w:val="ListParagraph"/>
      </w:pPr>
    </w:p>
    <w:p w14:paraId="69A44E02" w14:textId="0A965178" w:rsidR="001C3B8C" w:rsidRDefault="001C3B8C" w:rsidP="001C3B8C">
      <w:pPr>
        <w:pStyle w:val="ListParagraph"/>
      </w:pPr>
      <w:r>
        <w:t xml:space="preserve">By Sales: </w:t>
      </w:r>
    </w:p>
    <w:p w14:paraId="3BA89438" w14:textId="77777777" w:rsidR="001C3B8C" w:rsidRPr="00BF6DF3" w:rsidRDefault="001C3B8C" w:rsidP="001C3B8C">
      <w:pPr>
        <w:pStyle w:val="ListParagraph"/>
      </w:pPr>
    </w:p>
    <w:p w14:paraId="1DB64D2C" w14:textId="77777777" w:rsidR="00EB0C6B" w:rsidRPr="00EB0C6B" w:rsidRDefault="00EB0C6B" w:rsidP="00EB0C6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0C6B">
        <w:rPr>
          <w:rFonts w:ascii="Consolas" w:hAnsi="Consolas" w:cs="Consolas"/>
          <w:color w:val="0000FF"/>
          <w:sz w:val="19"/>
          <w:szCs w:val="19"/>
        </w:rPr>
        <w:t>SELECT</w:t>
      </w:r>
      <w:r w:rsidRPr="00EB0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0C6B">
        <w:rPr>
          <w:rFonts w:ascii="Consolas" w:hAnsi="Consolas" w:cs="Consolas"/>
          <w:color w:val="0000FF"/>
          <w:sz w:val="19"/>
          <w:szCs w:val="19"/>
        </w:rPr>
        <w:t>TOP</w:t>
      </w:r>
      <w:r w:rsidRPr="00EB0C6B"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 w:rsidRPr="00EB0C6B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 w:rsidRPr="00EB0C6B">
        <w:rPr>
          <w:rFonts w:ascii="Consolas" w:hAnsi="Consolas" w:cs="Consolas"/>
          <w:color w:val="808080"/>
          <w:sz w:val="19"/>
          <w:szCs w:val="19"/>
        </w:rPr>
        <w:t>,</w:t>
      </w:r>
      <w:r w:rsidRPr="00EB0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0C6B">
        <w:rPr>
          <w:rFonts w:ascii="Consolas" w:hAnsi="Consolas" w:cs="Consolas"/>
          <w:color w:val="FF00FF"/>
          <w:sz w:val="19"/>
          <w:szCs w:val="19"/>
        </w:rPr>
        <w:t>sum</w:t>
      </w:r>
      <w:r w:rsidRPr="00EB0C6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EB0C6B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EB0C6B">
        <w:rPr>
          <w:rFonts w:ascii="Consolas" w:hAnsi="Consolas" w:cs="Consolas"/>
          <w:color w:val="808080"/>
          <w:sz w:val="19"/>
          <w:szCs w:val="19"/>
        </w:rPr>
        <w:t>)</w:t>
      </w:r>
      <w:r w:rsidRPr="00EB0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0C6B">
        <w:rPr>
          <w:rFonts w:ascii="Consolas" w:hAnsi="Consolas" w:cs="Consolas"/>
          <w:color w:val="0000FF"/>
          <w:sz w:val="19"/>
          <w:szCs w:val="19"/>
        </w:rPr>
        <w:t>as</w:t>
      </w:r>
      <w:r w:rsidRPr="00EB0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B0C6B"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</w:p>
    <w:p w14:paraId="75BB5B9C" w14:textId="77777777" w:rsidR="00EB0C6B" w:rsidRPr="00EB0C6B" w:rsidRDefault="00EB0C6B" w:rsidP="00EB0C6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0C6B">
        <w:rPr>
          <w:rFonts w:ascii="Consolas" w:hAnsi="Consolas" w:cs="Consolas"/>
          <w:color w:val="0000FF"/>
          <w:sz w:val="19"/>
          <w:szCs w:val="19"/>
        </w:rPr>
        <w:t>from</w:t>
      </w:r>
      <w:r w:rsidRPr="00EB0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B0C6B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2FB66C94" w14:textId="77777777" w:rsidR="00EB0C6B" w:rsidRPr="00EB0C6B" w:rsidRDefault="00EB0C6B" w:rsidP="00EB0C6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0C6B">
        <w:rPr>
          <w:rFonts w:ascii="Consolas" w:hAnsi="Consolas" w:cs="Consolas"/>
          <w:color w:val="0000FF"/>
          <w:sz w:val="19"/>
          <w:szCs w:val="19"/>
        </w:rPr>
        <w:t>group</w:t>
      </w:r>
      <w:r w:rsidRPr="00EB0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0C6B">
        <w:rPr>
          <w:rFonts w:ascii="Consolas" w:hAnsi="Consolas" w:cs="Consolas"/>
          <w:color w:val="0000FF"/>
          <w:sz w:val="19"/>
          <w:szCs w:val="19"/>
        </w:rPr>
        <w:t>by</w:t>
      </w:r>
      <w:r w:rsidRPr="00EB0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B0C6B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1891427D" w14:textId="04703BD1" w:rsidR="00593E09" w:rsidRDefault="00EB0C6B" w:rsidP="00EB0C6B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E3A5DB7" w14:textId="3FC45982" w:rsidR="00EB0C6B" w:rsidRDefault="00EB0C6B" w:rsidP="00EB0C6B">
      <w:pPr>
        <w:pStyle w:val="ListParagraph"/>
        <w:rPr>
          <w:color w:val="1F4E79" w:themeColor="accent5" w:themeShade="80"/>
        </w:rPr>
      </w:pPr>
      <w:r w:rsidRPr="00EB0C6B">
        <w:rPr>
          <w:color w:val="1F4E79" w:themeColor="accent5" w:themeShade="80"/>
        </w:rPr>
        <w:drawing>
          <wp:inline distT="0" distB="0" distL="0" distR="0" wp14:anchorId="6AAA9EF9" wp14:editId="2EA1B2FD">
            <wp:extent cx="2914800" cy="1485976"/>
            <wp:effectExtent l="0" t="0" r="0" b="0"/>
            <wp:docPr id="686925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253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5E43" w14:textId="77777777" w:rsidR="005941FC" w:rsidRDefault="005941FC" w:rsidP="00EB0C6B">
      <w:pPr>
        <w:pStyle w:val="ListParagraph"/>
        <w:rPr>
          <w:color w:val="1F4E79" w:themeColor="accent5" w:themeShade="80"/>
        </w:rPr>
      </w:pPr>
    </w:p>
    <w:p w14:paraId="0F89E31B" w14:textId="77777777" w:rsidR="001C3B8C" w:rsidRDefault="001C3B8C" w:rsidP="001C3B8C">
      <w:pPr>
        <w:pStyle w:val="ListParagraph"/>
        <w:rPr>
          <w:color w:val="1F4E79" w:themeColor="accent5" w:themeShade="80"/>
        </w:rPr>
      </w:pPr>
    </w:p>
    <w:p w14:paraId="293C62F5" w14:textId="37DA4EC9" w:rsidR="001C3B8C" w:rsidRDefault="001C3B8C" w:rsidP="001C3B8C">
      <w:pPr>
        <w:pStyle w:val="ListParagraph"/>
        <w:tabs>
          <w:tab w:val="left" w:pos="2278"/>
        </w:tabs>
        <w:rPr>
          <w:color w:val="1F4E79" w:themeColor="accent5" w:themeShade="80"/>
        </w:rPr>
      </w:pPr>
      <w:r>
        <w:rPr>
          <w:color w:val="1F4E79" w:themeColor="accent5" w:themeShade="80"/>
        </w:rPr>
        <w:lastRenderedPageBreak/>
        <w:t>By Quantity:</w:t>
      </w:r>
      <w:r>
        <w:rPr>
          <w:color w:val="1F4E79" w:themeColor="accent5" w:themeShade="80"/>
        </w:rPr>
        <w:tab/>
      </w:r>
    </w:p>
    <w:p w14:paraId="7BFECE0B" w14:textId="77777777" w:rsidR="001C3B8C" w:rsidRDefault="001C3B8C" w:rsidP="001C3B8C">
      <w:pPr>
        <w:pStyle w:val="ListParagraph"/>
        <w:tabs>
          <w:tab w:val="left" w:pos="2278"/>
        </w:tabs>
        <w:rPr>
          <w:color w:val="1F4E79" w:themeColor="accent5" w:themeShade="80"/>
        </w:rPr>
      </w:pPr>
    </w:p>
    <w:p w14:paraId="1396904D" w14:textId="77777777" w:rsidR="001C3B8C" w:rsidRPr="001C3B8C" w:rsidRDefault="001C3B8C" w:rsidP="001C3B8C">
      <w:pPr>
        <w:pStyle w:val="ListParagraph"/>
        <w:tabs>
          <w:tab w:val="left" w:pos="2278"/>
        </w:tabs>
        <w:rPr>
          <w:color w:val="1F4E79" w:themeColor="accent5" w:themeShade="80"/>
        </w:rPr>
      </w:pPr>
      <w:r w:rsidRPr="001C3B8C">
        <w:rPr>
          <w:color w:val="1F4E79" w:themeColor="accent5" w:themeShade="80"/>
        </w:rPr>
        <w:t xml:space="preserve">SELECT TOP 5 </w:t>
      </w:r>
      <w:proofErr w:type="spellStart"/>
      <w:r w:rsidRPr="001C3B8C">
        <w:rPr>
          <w:color w:val="1F4E79" w:themeColor="accent5" w:themeShade="80"/>
        </w:rPr>
        <w:t>pizza_name</w:t>
      </w:r>
      <w:proofErr w:type="spellEnd"/>
      <w:r w:rsidRPr="001C3B8C">
        <w:rPr>
          <w:color w:val="1F4E79" w:themeColor="accent5" w:themeShade="80"/>
        </w:rPr>
        <w:t xml:space="preserve">, sum(quantity) as </w:t>
      </w:r>
      <w:proofErr w:type="spellStart"/>
      <w:r w:rsidRPr="001C3B8C">
        <w:rPr>
          <w:color w:val="1F4E79" w:themeColor="accent5" w:themeShade="80"/>
        </w:rPr>
        <w:t>Total_quantity</w:t>
      </w:r>
      <w:proofErr w:type="spellEnd"/>
    </w:p>
    <w:p w14:paraId="122A9266" w14:textId="77777777" w:rsidR="001C3B8C" w:rsidRPr="001C3B8C" w:rsidRDefault="001C3B8C" w:rsidP="001C3B8C">
      <w:pPr>
        <w:pStyle w:val="ListParagraph"/>
        <w:tabs>
          <w:tab w:val="left" w:pos="2278"/>
        </w:tabs>
        <w:rPr>
          <w:color w:val="1F4E79" w:themeColor="accent5" w:themeShade="80"/>
        </w:rPr>
      </w:pPr>
      <w:r w:rsidRPr="001C3B8C">
        <w:rPr>
          <w:color w:val="1F4E79" w:themeColor="accent5" w:themeShade="80"/>
        </w:rPr>
        <w:t xml:space="preserve">from </w:t>
      </w:r>
      <w:proofErr w:type="spellStart"/>
      <w:r w:rsidRPr="001C3B8C">
        <w:rPr>
          <w:color w:val="1F4E79" w:themeColor="accent5" w:themeShade="80"/>
        </w:rPr>
        <w:t>pizza_sales</w:t>
      </w:r>
      <w:proofErr w:type="spellEnd"/>
    </w:p>
    <w:p w14:paraId="0B46FC4B" w14:textId="53F2A1A2" w:rsidR="001C3B8C" w:rsidRPr="001C3B8C" w:rsidRDefault="001C3B8C" w:rsidP="001C3B8C">
      <w:pPr>
        <w:pStyle w:val="ListParagraph"/>
        <w:tabs>
          <w:tab w:val="left" w:pos="2278"/>
        </w:tabs>
        <w:rPr>
          <w:color w:val="1F4E79" w:themeColor="accent5" w:themeShade="80"/>
        </w:rPr>
      </w:pPr>
      <w:r w:rsidRPr="001C3B8C">
        <w:rPr>
          <w:color w:val="1F4E79" w:themeColor="accent5" w:themeShade="80"/>
        </w:rPr>
        <w:t xml:space="preserve">group by </w:t>
      </w:r>
      <w:proofErr w:type="spellStart"/>
      <w:r w:rsidRPr="001C3B8C">
        <w:rPr>
          <w:color w:val="1F4E79" w:themeColor="accent5" w:themeShade="80"/>
        </w:rPr>
        <w:t>pizza_name</w:t>
      </w:r>
      <w:proofErr w:type="spellEnd"/>
    </w:p>
    <w:p w14:paraId="13A55371" w14:textId="399FCFF4" w:rsidR="001C3B8C" w:rsidRDefault="001C3B8C" w:rsidP="001C3B8C">
      <w:pPr>
        <w:pStyle w:val="ListParagraph"/>
        <w:tabs>
          <w:tab w:val="left" w:pos="2278"/>
        </w:tabs>
        <w:rPr>
          <w:color w:val="1F4E79" w:themeColor="accent5" w:themeShade="80"/>
        </w:rPr>
      </w:pPr>
      <w:r w:rsidRPr="001C3B8C">
        <w:rPr>
          <w:color w:val="1F4E79" w:themeColor="accent5" w:themeShade="80"/>
        </w:rPr>
        <w:t xml:space="preserve">Order by </w:t>
      </w:r>
      <w:proofErr w:type="spellStart"/>
      <w:r w:rsidRPr="001C3B8C">
        <w:rPr>
          <w:color w:val="1F4E79" w:themeColor="accent5" w:themeShade="80"/>
        </w:rPr>
        <w:t>Total_quantity</w:t>
      </w:r>
      <w:proofErr w:type="spellEnd"/>
      <w:r w:rsidRPr="001C3B8C">
        <w:rPr>
          <w:color w:val="1F4E79" w:themeColor="accent5" w:themeShade="80"/>
        </w:rPr>
        <w:t xml:space="preserve"> </w:t>
      </w:r>
      <w:proofErr w:type="spellStart"/>
      <w:r w:rsidRPr="001C3B8C">
        <w:rPr>
          <w:color w:val="1F4E79" w:themeColor="accent5" w:themeShade="80"/>
        </w:rPr>
        <w:t>aSC</w:t>
      </w:r>
      <w:proofErr w:type="spellEnd"/>
    </w:p>
    <w:p w14:paraId="24009E21" w14:textId="77777777" w:rsidR="001C3B8C" w:rsidRDefault="001C3B8C" w:rsidP="001C3B8C">
      <w:pPr>
        <w:pStyle w:val="ListParagraph"/>
        <w:tabs>
          <w:tab w:val="left" w:pos="2278"/>
        </w:tabs>
        <w:rPr>
          <w:color w:val="1F4E79" w:themeColor="accent5" w:themeShade="80"/>
        </w:rPr>
      </w:pPr>
    </w:p>
    <w:p w14:paraId="4461E29B" w14:textId="6E5DEC1E" w:rsidR="001C3B8C" w:rsidRDefault="001C3B8C" w:rsidP="001C3B8C">
      <w:pPr>
        <w:pStyle w:val="ListParagraph"/>
        <w:tabs>
          <w:tab w:val="left" w:pos="2278"/>
        </w:tabs>
        <w:rPr>
          <w:color w:val="1F4E79" w:themeColor="accent5" w:themeShade="80"/>
        </w:rPr>
      </w:pPr>
      <w:r w:rsidRPr="001C3B8C">
        <w:rPr>
          <w:color w:val="1F4E79" w:themeColor="accent5" w:themeShade="80"/>
        </w:rPr>
        <w:drawing>
          <wp:inline distT="0" distB="0" distL="0" distR="0" wp14:anchorId="24382573" wp14:editId="19016BA5">
            <wp:extent cx="2705239" cy="1568531"/>
            <wp:effectExtent l="0" t="0" r="0" b="0"/>
            <wp:docPr id="129489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958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9208" w14:textId="77777777" w:rsidR="001C3B8C" w:rsidRDefault="001C3B8C" w:rsidP="001C3B8C">
      <w:pPr>
        <w:pStyle w:val="ListParagraph"/>
        <w:rPr>
          <w:color w:val="1F4E79" w:themeColor="accent5" w:themeShade="80"/>
        </w:rPr>
      </w:pPr>
    </w:p>
    <w:p w14:paraId="1A54BDF2" w14:textId="44DDC318" w:rsidR="005941FC" w:rsidRDefault="001C3B8C" w:rsidP="00EB0C6B">
      <w:pPr>
        <w:pStyle w:val="ListParagraph"/>
        <w:rPr>
          <w:color w:val="1F4E79" w:themeColor="accent5" w:themeShade="80"/>
        </w:rPr>
      </w:pPr>
      <w:r>
        <w:rPr>
          <w:color w:val="1F4E79" w:themeColor="accent5" w:themeShade="80"/>
        </w:rPr>
        <w:t>By Orders:</w:t>
      </w:r>
    </w:p>
    <w:p w14:paraId="2B2DACD4" w14:textId="124BFD09" w:rsidR="001C3B8C" w:rsidRDefault="001C3B8C" w:rsidP="00EB0C6B">
      <w:pPr>
        <w:pStyle w:val="ListParagraph"/>
        <w:rPr>
          <w:color w:val="1F4E79" w:themeColor="accent5" w:themeShade="80"/>
        </w:rPr>
      </w:pPr>
      <w:r>
        <w:rPr>
          <w:color w:val="1F4E79" w:themeColor="accent5" w:themeShade="80"/>
        </w:rPr>
        <w:t xml:space="preserve"> </w:t>
      </w:r>
    </w:p>
    <w:p w14:paraId="33A9FABB" w14:textId="77777777" w:rsidR="001C3B8C" w:rsidRPr="001C3B8C" w:rsidRDefault="001C3B8C" w:rsidP="001C3B8C">
      <w:pPr>
        <w:pStyle w:val="ListParagraph"/>
        <w:rPr>
          <w:color w:val="1F4E79" w:themeColor="accent5" w:themeShade="80"/>
        </w:rPr>
      </w:pPr>
      <w:r w:rsidRPr="001C3B8C">
        <w:rPr>
          <w:color w:val="1F4E79" w:themeColor="accent5" w:themeShade="80"/>
        </w:rPr>
        <w:t xml:space="preserve">SELECT TOP 5 </w:t>
      </w:r>
      <w:proofErr w:type="spellStart"/>
      <w:r w:rsidRPr="001C3B8C">
        <w:rPr>
          <w:color w:val="1F4E79" w:themeColor="accent5" w:themeShade="80"/>
        </w:rPr>
        <w:t>pizza_name</w:t>
      </w:r>
      <w:proofErr w:type="spellEnd"/>
      <w:r w:rsidRPr="001C3B8C">
        <w:rPr>
          <w:color w:val="1F4E79" w:themeColor="accent5" w:themeShade="80"/>
        </w:rPr>
        <w:t xml:space="preserve">, </w:t>
      </w:r>
      <w:proofErr w:type="spellStart"/>
      <w:proofErr w:type="gramStart"/>
      <w:r w:rsidRPr="001C3B8C">
        <w:rPr>
          <w:color w:val="1F4E79" w:themeColor="accent5" w:themeShade="80"/>
        </w:rPr>
        <w:t>COunt</w:t>
      </w:r>
      <w:proofErr w:type="spellEnd"/>
      <w:r w:rsidRPr="001C3B8C">
        <w:rPr>
          <w:color w:val="1F4E79" w:themeColor="accent5" w:themeShade="80"/>
        </w:rPr>
        <w:t>(</w:t>
      </w:r>
      <w:proofErr w:type="gramEnd"/>
      <w:r w:rsidRPr="001C3B8C">
        <w:rPr>
          <w:color w:val="1F4E79" w:themeColor="accent5" w:themeShade="80"/>
        </w:rPr>
        <w:t xml:space="preserve">distinct </w:t>
      </w:r>
      <w:proofErr w:type="spellStart"/>
      <w:r w:rsidRPr="001C3B8C">
        <w:rPr>
          <w:color w:val="1F4E79" w:themeColor="accent5" w:themeShade="80"/>
        </w:rPr>
        <w:t>order_id</w:t>
      </w:r>
      <w:proofErr w:type="spellEnd"/>
      <w:r w:rsidRPr="001C3B8C">
        <w:rPr>
          <w:color w:val="1F4E79" w:themeColor="accent5" w:themeShade="80"/>
        </w:rPr>
        <w:t xml:space="preserve">) as </w:t>
      </w:r>
      <w:proofErr w:type="spellStart"/>
      <w:r w:rsidRPr="001C3B8C">
        <w:rPr>
          <w:color w:val="1F4E79" w:themeColor="accent5" w:themeShade="80"/>
        </w:rPr>
        <w:t>Total_orders</w:t>
      </w:r>
      <w:proofErr w:type="spellEnd"/>
    </w:p>
    <w:p w14:paraId="1B04AD81" w14:textId="77777777" w:rsidR="001C3B8C" w:rsidRPr="001C3B8C" w:rsidRDefault="001C3B8C" w:rsidP="001C3B8C">
      <w:pPr>
        <w:pStyle w:val="ListParagraph"/>
        <w:rPr>
          <w:color w:val="1F4E79" w:themeColor="accent5" w:themeShade="80"/>
        </w:rPr>
      </w:pPr>
      <w:r w:rsidRPr="001C3B8C">
        <w:rPr>
          <w:color w:val="1F4E79" w:themeColor="accent5" w:themeShade="80"/>
        </w:rPr>
        <w:t xml:space="preserve">from </w:t>
      </w:r>
      <w:proofErr w:type="spellStart"/>
      <w:r w:rsidRPr="001C3B8C">
        <w:rPr>
          <w:color w:val="1F4E79" w:themeColor="accent5" w:themeShade="80"/>
        </w:rPr>
        <w:t>pizza_sales</w:t>
      </w:r>
      <w:proofErr w:type="spellEnd"/>
    </w:p>
    <w:p w14:paraId="1D80F1FA" w14:textId="77777777" w:rsidR="001C3B8C" w:rsidRPr="001C3B8C" w:rsidRDefault="001C3B8C" w:rsidP="001C3B8C">
      <w:pPr>
        <w:pStyle w:val="ListParagraph"/>
        <w:rPr>
          <w:color w:val="1F4E79" w:themeColor="accent5" w:themeShade="80"/>
        </w:rPr>
      </w:pPr>
      <w:r w:rsidRPr="001C3B8C">
        <w:rPr>
          <w:color w:val="1F4E79" w:themeColor="accent5" w:themeShade="80"/>
        </w:rPr>
        <w:t xml:space="preserve">group by </w:t>
      </w:r>
      <w:proofErr w:type="spellStart"/>
      <w:r w:rsidRPr="001C3B8C">
        <w:rPr>
          <w:color w:val="1F4E79" w:themeColor="accent5" w:themeShade="80"/>
        </w:rPr>
        <w:t>pizza_name</w:t>
      </w:r>
      <w:proofErr w:type="spellEnd"/>
    </w:p>
    <w:p w14:paraId="4255B157" w14:textId="76CFBB90" w:rsidR="001C3B8C" w:rsidRDefault="001C3B8C" w:rsidP="001C3B8C">
      <w:pPr>
        <w:pStyle w:val="ListParagraph"/>
        <w:rPr>
          <w:color w:val="1F4E79" w:themeColor="accent5" w:themeShade="80"/>
        </w:rPr>
      </w:pPr>
      <w:r w:rsidRPr="001C3B8C">
        <w:rPr>
          <w:color w:val="1F4E79" w:themeColor="accent5" w:themeShade="80"/>
        </w:rPr>
        <w:t xml:space="preserve">Order by </w:t>
      </w:r>
      <w:proofErr w:type="spellStart"/>
      <w:r w:rsidRPr="001C3B8C">
        <w:rPr>
          <w:color w:val="1F4E79" w:themeColor="accent5" w:themeShade="80"/>
        </w:rPr>
        <w:t>Total_orders</w:t>
      </w:r>
      <w:proofErr w:type="spellEnd"/>
      <w:r w:rsidRPr="001C3B8C">
        <w:rPr>
          <w:color w:val="1F4E79" w:themeColor="accent5" w:themeShade="80"/>
        </w:rPr>
        <w:t xml:space="preserve"> ASC</w:t>
      </w:r>
    </w:p>
    <w:p w14:paraId="543A6BFA" w14:textId="77777777" w:rsidR="001C3B8C" w:rsidRDefault="001C3B8C" w:rsidP="001C3B8C">
      <w:pPr>
        <w:pStyle w:val="ListParagraph"/>
        <w:rPr>
          <w:color w:val="1F4E79" w:themeColor="accent5" w:themeShade="80"/>
        </w:rPr>
      </w:pPr>
    </w:p>
    <w:p w14:paraId="0ADCC712" w14:textId="7A020917" w:rsidR="001C3B8C" w:rsidRPr="00593E09" w:rsidRDefault="001C3B8C" w:rsidP="001C3B8C">
      <w:pPr>
        <w:pStyle w:val="ListParagraph"/>
        <w:rPr>
          <w:color w:val="1F4E79" w:themeColor="accent5" w:themeShade="80"/>
        </w:rPr>
      </w:pPr>
      <w:r w:rsidRPr="001C3B8C">
        <w:rPr>
          <w:color w:val="1F4E79" w:themeColor="accent5" w:themeShade="80"/>
        </w:rPr>
        <w:drawing>
          <wp:inline distT="0" distB="0" distL="0" distR="0" wp14:anchorId="3B23AB45" wp14:editId="626E4FE7">
            <wp:extent cx="2559182" cy="1505027"/>
            <wp:effectExtent l="0" t="0" r="0" b="0"/>
            <wp:docPr id="163466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681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B8C" w:rsidRPr="00593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F362B"/>
    <w:multiLevelType w:val="hybridMultilevel"/>
    <w:tmpl w:val="BBD43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45E8D"/>
    <w:multiLevelType w:val="hybridMultilevel"/>
    <w:tmpl w:val="6AAA580C"/>
    <w:lvl w:ilvl="0" w:tplc="C526C7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872822"/>
    <w:multiLevelType w:val="hybridMultilevel"/>
    <w:tmpl w:val="898EA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5721C"/>
    <w:multiLevelType w:val="hybridMultilevel"/>
    <w:tmpl w:val="548CE8CE"/>
    <w:lvl w:ilvl="0" w:tplc="8AE05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55059755">
    <w:abstractNumId w:val="0"/>
  </w:num>
  <w:num w:numId="2" w16cid:durableId="594094460">
    <w:abstractNumId w:val="3"/>
  </w:num>
  <w:num w:numId="3" w16cid:durableId="1135954757">
    <w:abstractNumId w:val="1"/>
  </w:num>
  <w:num w:numId="4" w16cid:durableId="87361454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uhammad Abdullah">
    <w15:presenceInfo w15:providerId="Windows Live" w15:userId="f40a72eb505653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2E"/>
    <w:rsid w:val="00036B89"/>
    <w:rsid w:val="00064C1A"/>
    <w:rsid w:val="00146559"/>
    <w:rsid w:val="00156C39"/>
    <w:rsid w:val="001A2781"/>
    <w:rsid w:val="001C3B8C"/>
    <w:rsid w:val="003670D3"/>
    <w:rsid w:val="00402B28"/>
    <w:rsid w:val="00593E09"/>
    <w:rsid w:val="005941FC"/>
    <w:rsid w:val="006D78C7"/>
    <w:rsid w:val="00882B4F"/>
    <w:rsid w:val="009A432E"/>
    <w:rsid w:val="00A0621D"/>
    <w:rsid w:val="00A51639"/>
    <w:rsid w:val="00AE5145"/>
    <w:rsid w:val="00B85188"/>
    <w:rsid w:val="00BF6DF3"/>
    <w:rsid w:val="00CF4F6D"/>
    <w:rsid w:val="00E575AE"/>
    <w:rsid w:val="00EB0C6B"/>
    <w:rsid w:val="00F5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8A15"/>
  <w15:chartTrackingRefBased/>
  <w15:docId w15:val="{639A4ED3-C244-4B00-835F-8AEBFFEC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9A43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A4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4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7</cp:revision>
  <dcterms:created xsi:type="dcterms:W3CDTF">2024-12-24T10:45:00Z</dcterms:created>
  <dcterms:modified xsi:type="dcterms:W3CDTF">2024-12-25T06:31:00Z</dcterms:modified>
</cp:coreProperties>
</file>